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0218" w:rsidRDefault="0005022B">
      <w:pPr>
        <w:pStyle w:val="a3"/>
        <w:spacing w:after="140" w:line="288" w:lineRule="auto"/>
      </w:pPr>
      <w:bookmarkStart w:id="0" w:name="_nazxw6vq0loz" w:colFirst="0" w:colLast="0"/>
      <w:bookmarkEnd w:id="0"/>
      <w:r>
        <w:t>チェックリスト</w:t>
      </w:r>
    </w:p>
    <w:p w:rsidR="00BB0218" w:rsidRDefault="0005022B">
      <w:pPr>
        <w:spacing w:after="140" w:line="288" w:lineRule="auto"/>
        <w:rPr>
          <w:rFonts w:ascii="Roboto" w:eastAsia="Roboto" w:hAnsi="Roboto" w:cs="Roboto"/>
        </w:rPr>
      </w:pPr>
      <w:r>
        <w:rPr>
          <w:rFonts w:ascii="Roboto" w:eastAsia="Roboto" w:hAnsi="Roboto" w:cs="Roboto"/>
        </w:rPr>
        <w:t>コンプライアンス実行の</w:t>
      </w:r>
      <w:del w:id="1" w:author="Fukuchi, Hiroyuki (Sony)" w:date="2018-05-18T13:43:00Z">
        <w:r w:rsidDel="0048249E">
          <w:rPr>
            <w:rFonts w:ascii="Roboto" w:eastAsia="Roboto" w:hAnsi="Roboto" w:cs="Roboto"/>
          </w:rPr>
          <w:delText>すべての局</w:delText>
        </w:r>
      </w:del>
      <w:ins w:id="2" w:author="Fukuchi, Hiroyuki (Sony)" w:date="2018-05-18T13:43:00Z">
        <w:r w:rsidR="0048249E">
          <w:rPr>
            <w:rFonts w:asciiTheme="minorEastAsia" w:hAnsiTheme="minorEastAsia" w:cs="Roboto" w:hint="eastAsia"/>
          </w:rPr>
          <w:t>あらゆる</w:t>
        </w:r>
      </w:ins>
      <w:r>
        <w:rPr>
          <w:rFonts w:ascii="Roboto" w:eastAsia="Roboto" w:hAnsi="Roboto" w:cs="Roboto"/>
        </w:rPr>
        <w:t>面において心に留めておくべきパーキンソン氏</w:t>
      </w:r>
      <w:ins w:id="3" w:author="Fukuchi, Hiroyuki (Sony)" w:date="2018-05-18T13:41:00Z">
        <w:r w:rsidR="002F198F">
          <w:rPr>
            <w:rFonts w:asciiTheme="minorEastAsia" w:hAnsiTheme="minorEastAsia" w:cs="Roboto" w:hint="eastAsia"/>
          </w:rPr>
          <w:t>（</w:t>
        </w:r>
        <w:r w:rsidR="002F198F">
          <w:rPr>
            <w:rFonts w:ascii="Roboto" w:eastAsia="Roboto" w:hAnsi="Roboto" w:cs="Roboto"/>
            <w:color w:val="auto"/>
          </w:rPr>
          <w:t>C. Northcote Parkinson</w:t>
        </w:r>
        <w:r w:rsidR="002F198F">
          <w:rPr>
            <w:rFonts w:asciiTheme="minorEastAsia" w:hAnsiTheme="minorEastAsia" w:cs="Roboto" w:hint="eastAsia"/>
          </w:rPr>
          <w:t>）</w:t>
        </w:r>
      </w:ins>
      <w:r>
        <w:rPr>
          <w:rFonts w:ascii="Roboto" w:eastAsia="Roboto" w:hAnsi="Roboto" w:cs="Roboto"/>
        </w:rPr>
        <w:t>の名言があります。</w:t>
      </w:r>
    </w:p>
    <w:p w:rsidR="00BB0218" w:rsidRDefault="0005022B">
      <w:pPr>
        <w:spacing w:after="140" w:line="288" w:lineRule="auto"/>
        <w:jc w:val="center"/>
        <w:rPr>
          <w:rFonts w:ascii="Roboto" w:eastAsia="Roboto" w:hAnsi="Roboto" w:cs="Roboto"/>
        </w:rPr>
      </w:pPr>
      <w:r>
        <w:rPr>
          <w:rFonts w:ascii="Roboto" w:eastAsia="Roboto" w:hAnsi="Roboto" w:cs="Roboto"/>
        </w:rPr>
        <w:t>「</w:t>
      </w:r>
      <w:r>
        <w:rPr>
          <w:rFonts w:ascii="Roboto" w:eastAsia="Roboto" w:hAnsi="Roboto" w:cs="Roboto"/>
          <w:i/>
        </w:rPr>
        <w:t>仕事というものは、その仕事の完了までに使える時間を使いきるまで続きます。</w:t>
      </w:r>
      <w:r>
        <w:rPr>
          <w:rFonts w:ascii="Roboto" w:eastAsia="Roboto" w:hAnsi="Roboto" w:cs="Roboto"/>
        </w:rPr>
        <w:t>」</w:t>
      </w:r>
    </w:p>
    <w:p w:rsidR="00BB0218" w:rsidRDefault="0005022B">
      <w:pPr>
        <w:spacing w:after="140" w:line="288" w:lineRule="auto"/>
        <w:rPr>
          <w:rFonts w:ascii="Roboto" w:eastAsia="Roboto" w:hAnsi="Roboto" w:cs="Roboto"/>
        </w:rPr>
      </w:pPr>
      <w:r>
        <w:rPr>
          <w:rFonts w:ascii="Roboto" w:eastAsia="Roboto" w:hAnsi="Roboto" w:cs="Roboto"/>
        </w:rPr>
        <w:t>正しく使えばチェックリストは、GPLコンプライアンス作業を、</w:t>
      </w:r>
      <w:ins w:id="4" w:author="Fukuchi, Hiroyuki (Sony)" w:date="2018-05-18T13:47:00Z">
        <w:r w:rsidR="0048249E">
          <w:rPr>
            <w:rFonts w:ascii="Roboto" w:hAnsi="Roboto" w:cs="Roboto" w:hint="eastAsia"/>
          </w:rPr>
          <w:t>迅速</w:t>
        </w:r>
      </w:ins>
      <w:ins w:id="5" w:author="Fukuchi, Hiroyuki (Sony)" w:date="2018-05-18T13:48:00Z">
        <w:r w:rsidR="0048249E">
          <w:rPr>
            <w:rFonts w:ascii="Roboto" w:hAnsi="Roboto" w:cs="Roboto" w:hint="eastAsia"/>
          </w:rPr>
          <w:t>に</w:t>
        </w:r>
      </w:ins>
      <w:del w:id="6" w:author="Fukuchi, Hiroyuki (Sony)" w:date="2018-05-18T13:46:00Z">
        <w:r w:rsidDel="0048249E">
          <w:rPr>
            <w:rFonts w:ascii="Roboto" w:eastAsia="Roboto" w:hAnsi="Roboto" w:cs="Roboto"/>
          </w:rPr>
          <w:delText>素早い</w:delText>
        </w:r>
      </w:del>
      <w:r>
        <w:rPr>
          <w:rFonts w:ascii="Roboto" w:eastAsia="Roboto" w:hAnsi="Roboto" w:cs="Roboto"/>
        </w:rPr>
        <w:t>、首尾一貫し</w:t>
      </w:r>
      <w:ins w:id="7" w:author="Fukuchi, Hiroyuki (Sony)" w:date="2018-05-18T13:48:00Z">
        <w:r w:rsidR="0048249E">
          <w:rPr>
            <w:rFonts w:ascii="Roboto" w:hAnsi="Roboto" w:cs="Roboto" w:hint="eastAsia"/>
          </w:rPr>
          <w:t>て</w:t>
        </w:r>
      </w:ins>
      <w:del w:id="8" w:author="Fukuchi, Hiroyuki (Sony)" w:date="2018-05-18T13:48:00Z">
        <w:r w:rsidDel="0048249E">
          <w:rPr>
            <w:rFonts w:ascii="Roboto" w:eastAsia="Roboto" w:hAnsi="Roboto" w:cs="Roboto"/>
          </w:rPr>
          <w:delText>た</w:delText>
        </w:r>
      </w:del>
      <w:r>
        <w:rPr>
          <w:rFonts w:ascii="Roboto" w:eastAsia="Roboto" w:hAnsi="Roboto" w:cs="Roboto"/>
        </w:rPr>
        <w:t>、</w:t>
      </w:r>
      <w:del w:id="9" w:author="Fukuchi, Hiroyuki (Sony)" w:date="2018-05-18T13:48:00Z">
        <w:r w:rsidDel="0048249E">
          <w:rPr>
            <w:rFonts w:ascii="Roboto" w:eastAsia="Roboto" w:hAnsi="Roboto" w:cs="Roboto"/>
          </w:rPr>
          <w:delText>また</w:delText>
        </w:r>
      </w:del>
      <w:r>
        <w:rPr>
          <w:rFonts w:ascii="Roboto" w:eastAsia="Roboto" w:hAnsi="Roboto" w:cs="Roboto"/>
        </w:rPr>
        <w:t>効率的</w:t>
      </w:r>
      <w:ins w:id="10" w:author="Fukuchi, Hiroyuki (Sony)" w:date="2018-05-18T13:47:00Z">
        <w:r w:rsidR="0048249E">
          <w:rPr>
            <w:rFonts w:ascii="Roboto" w:hAnsi="Roboto" w:cs="Roboto" w:hint="eastAsia"/>
          </w:rPr>
          <w:t>に</w:t>
        </w:r>
      </w:ins>
      <w:del w:id="11" w:author="Fukuchi, Hiroyuki (Sony)" w:date="2018-05-18T13:47:00Z">
        <w:r w:rsidDel="0048249E">
          <w:rPr>
            <w:rFonts w:ascii="Roboto" w:eastAsia="Roboto" w:hAnsi="Roboto" w:cs="Roboto"/>
          </w:rPr>
          <w:delText>なやり方で</w:delText>
        </w:r>
      </w:del>
      <w:r>
        <w:rPr>
          <w:rFonts w:ascii="Roboto" w:eastAsia="Roboto" w:hAnsi="Roboto" w:cs="Roboto"/>
        </w:rPr>
        <w:t>管理する有用な手法となりえます。しかし、間違った使い方をするとチェックリストは、現場の作業をカバーするにはあまりに</w:t>
      </w:r>
      <w:ins w:id="12" w:author="Fukuchi, Hiroyuki (Sony)" w:date="2018-05-18T13:50:00Z">
        <w:r w:rsidR="0048249E">
          <w:rPr>
            <w:rFonts w:asciiTheme="minorEastAsia" w:hAnsiTheme="minorEastAsia" w:cs="Roboto" w:hint="eastAsia"/>
          </w:rPr>
          <w:t>一般</w:t>
        </w:r>
      </w:ins>
      <w:del w:id="13" w:author="Fukuchi, Hiroyuki (Sony)" w:date="2018-05-18T13:50:00Z">
        <w:r w:rsidDel="0048249E">
          <w:rPr>
            <w:rFonts w:ascii="Roboto" w:eastAsia="Roboto" w:hAnsi="Roboto" w:cs="Roboto"/>
          </w:rPr>
          <w:delText>総括</w:delText>
        </w:r>
      </w:del>
      <w:r>
        <w:rPr>
          <w:rFonts w:ascii="Roboto" w:eastAsia="Roboto" w:hAnsi="Roboto" w:cs="Roboto"/>
        </w:rPr>
        <w:t>的</w:t>
      </w:r>
      <w:ins w:id="14" w:author="Fukuchi, Hiroyuki (Sony)" w:date="2018-05-18T13:59:00Z">
        <w:r w:rsidR="00967349">
          <w:rPr>
            <w:rFonts w:asciiTheme="minorEastAsia" w:hAnsiTheme="minorEastAsia" w:cs="Roboto" w:hint="eastAsia"/>
          </w:rPr>
          <w:t>なもの</w:t>
        </w:r>
      </w:ins>
      <w:ins w:id="15" w:author="Fukuchi, Hiroyuki (Sony)" w:date="2018-05-18T13:57:00Z">
        <w:r w:rsidR="00967349">
          <w:rPr>
            <w:rFonts w:ascii="Roboto" w:hAnsi="Roboto" w:cs="Roboto" w:hint="eastAsia"/>
          </w:rPr>
          <w:t>に</w:t>
        </w:r>
      </w:ins>
      <w:ins w:id="16" w:author="Fukuchi, Hiroyuki (Sony)" w:date="2018-05-18T13:59:00Z">
        <w:r w:rsidR="00967349">
          <w:rPr>
            <w:rFonts w:ascii="Roboto" w:hAnsi="Roboto" w:cs="Roboto" w:hint="eastAsia"/>
          </w:rPr>
          <w:t>も</w:t>
        </w:r>
      </w:ins>
      <w:del w:id="17" w:author="Fukuchi, Hiroyuki (Sony)" w:date="2018-05-18T13:57:00Z">
        <w:r w:rsidDel="00967349">
          <w:rPr>
            <w:rFonts w:ascii="Roboto" w:eastAsia="Roboto" w:hAnsi="Roboto" w:cs="Roboto"/>
          </w:rPr>
          <w:delText>であったり</w:delText>
        </w:r>
      </w:del>
      <w:r>
        <w:rPr>
          <w:rFonts w:ascii="Roboto" w:eastAsia="Roboto" w:hAnsi="Roboto" w:cs="Roboto"/>
        </w:rPr>
        <w:t>、あるいは、終わりのないレビューを要求するとんでもない作業リスト</w:t>
      </w:r>
      <w:del w:id="18" w:author="Fukuchi, Hiroyuki (Sony)" w:date="2018-05-18T13:57:00Z">
        <w:r w:rsidDel="00967349">
          <w:rPr>
            <w:rFonts w:ascii="Roboto" w:eastAsia="Roboto" w:hAnsi="Roboto" w:cs="Roboto"/>
          </w:rPr>
          <w:delText>と</w:delText>
        </w:r>
      </w:del>
      <w:ins w:id="19" w:author="Fukuchi, Hiroyuki (Sony)" w:date="2018-05-18T13:57:00Z">
        <w:r w:rsidR="00967349">
          <w:rPr>
            <w:rFonts w:asciiTheme="minorEastAsia" w:hAnsiTheme="minorEastAsia" w:cs="Roboto" w:hint="eastAsia"/>
          </w:rPr>
          <w:t>に</w:t>
        </w:r>
      </w:ins>
      <w:r>
        <w:rPr>
          <w:rFonts w:ascii="Roboto" w:eastAsia="Roboto" w:hAnsi="Roboto" w:cs="Roboto"/>
        </w:rPr>
        <w:t>もなりえます。程よい中庸こそがゴールです。程よい中庸として何を採るかは、組織の規模に依存します。</w:t>
      </w:r>
      <w:del w:id="20" w:author="Fukuchi, Hiroyuki (Sony)" w:date="2018-05-18T13:54:00Z">
        <w:r w:rsidDel="00967349">
          <w:rPr>
            <w:rFonts w:ascii="Roboto" w:eastAsia="Roboto" w:hAnsi="Roboto" w:cs="Roboto"/>
          </w:rPr>
          <w:delText xml:space="preserve"> </w:delText>
        </w:r>
      </w:del>
    </w:p>
    <w:p w:rsidR="00BB0218" w:rsidRDefault="0005022B">
      <w:pPr>
        <w:spacing w:after="140" w:line="288" w:lineRule="auto"/>
        <w:rPr>
          <w:rFonts w:ascii="Roboto" w:eastAsia="Roboto" w:hAnsi="Roboto" w:cs="Roboto"/>
        </w:rPr>
      </w:pPr>
      <w:del w:id="21" w:author="Fukuchi, Hiroyuki (Sony)" w:date="2018-05-18T13:37:00Z">
        <w:r w:rsidDel="002F198F">
          <w:rPr>
            <w:rFonts w:ascii="Roboto" w:eastAsia="Roboto" w:hAnsi="Roboto" w:cs="Roboto"/>
          </w:rPr>
          <w:delText>ここに</w:delText>
        </w:r>
      </w:del>
      <w:r>
        <w:rPr>
          <w:rFonts w:ascii="Roboto" w:eastAsia="Roboto" w:hAnsi="Roboto" w:cs="Roboto"/>
        </w:rPr>
        <w:t xml:space="preserve">掲載する「総括的コンプライアンス チェックリスト」は、簡潔で簡易なチェックリストです。これは、 </w:t>
      </w:r>
      <w:r>
        <w:rPr>
          <w:rFonts w:ascii="Roboto" w:eastAsia="Roboto" w:hAnsi="Roboto" w:cs="Roboto"/>
          <w:i/>
        </w:rPr>
        <w:t>「</w:t>
      </w:r>
      <w:proofErr w:type="spellStart"/>
      <w:r>
        <w:rPr>
          <w:rFonts w:ascii="Roboto" w:eastAsia="Roboto" w:hAnsi="Roboto" w:cs="Roboto"/>
          <w:i/>
        </w:rPr>
        <w:t>OpenChain</w:t>
      </w:r>
      <w:proofErr w:type="spellEnd"/>
      <w:r>
        <w:rPr>
          <w:rFonts w:ascii="Roboto" w:eastAsia="Roboto" w:hAnsi="Roboto" w:cs="Roboto"/>
          <w:i/>
        </w:rPr>
        <w:t>カリキュラム」</w:t>
      </w:r>
      <w:r>
        <w:rPr>
          <w:rFonts w:ascii="Roboto" w:eastAsia="Roboto" w:hAnsi="Roboto" w:cs="Roboto"/>
          <w:vertAlign w:val="superscript"/>
        </w:rPr>
        <w:footnoteReference w:id="1"/>
      </w:r>
      <w:r>
        <w:rPr>
          <w:rFonts w:ascii="Roboto" w:eastAsia="Roboto" w:hAnsi="Roboto" w:cs="Roboto"/>
        </w:rPr>
        <w:t xml:space="preserve"> の</w:t>
      </w:r>
      <w:ins w:id="22" w:author="Fukuchi, Hiroyuki (Sony)" w:date="2018-05-18T13:39:00Z">
        <w:r w:rsidR="002F198F">
          <w:rPr>
            <w:rFonts w:ascii="Roboto" w:hAnsi="Roboto" w:cs="Roboto" w:hint="eastAsia"/>
          </w:rPr>
          <w:t>資料</w:t>
        </w:r>
      </w:ins>
      <w:del w:id="23" w:author="Fukuchi, Hiroyuki (Sony)" w:date="2018-05-18T13:39:00Z">
        <w:r w:rsidDel="002F198F">
          <w:rPr>
            <w:rFonts w:ascii="Roboto" w:eastAsia="Roboto" w:hAnsi="Roboto" w:cs="Roboto"/>
          </w:rPr>
          <w:delText>スライドショー</w:delText>
        </w:r>
      </w:del>
      <w:r>
        <w:rPr>
          <w:rFonts w:ascii="Roboto" w:eastAsia="Roboto" w:hAnsi="Roboto" w:cs="Roboto"/>
        </w:rPr>
        <w:t xml:space="preserve">に掲載されているものですが、Linux FoundationのOpen Compliance Program </w:t>
      </w:r>
      <w:r>
        <w:rPr>
          <w:rFonts w:ascii="Roboto" w:eastAsia="Roboto" w:hAnsi="Roboto" w:cs="Roboto"/>
          <w:i/>
        </w:rPr>
        <w:t>「自己診断コンプライアンスチェックリスト」</w:t>
      </w:r>
      <w:r>
        <w:rPr>
          <w:rFonts w:ascii="Roboto" w:eastAsia="Roboto" w:hAnsi="Roboto" w:cs="Roboto"/>
          <w:vertAlign w:val="superscript"/>
        </w:rPr>
        <w:footnoteReference w:id="2"/>
      </w:r>
      <w:r>
        <w:rPr>
          <w:rFonts w:ascii="Roboto" w:eastAsia="Roboto" w:hAnsi="Roboto" w:cs="Roboto"/>
        </w:rPr>
        <w:t xml:space="preserve"> の一部を使っています。このチェックリストは、小規模な組織で利用するのに、あるいは、大規模な組織における全般的な課題の抽出に適しています。</w:t>
      </w:r>
    </w:p>
    <w:p w:rsidR="00BB0218" w:rsidRDefault="0005022B">
      <w:pPr>
        <w:spacing w:after="140" w:line="288" w:lineRule="auto"/>
        <w:rPr>
          <w:rFonts w:ascii="Roboto" w:eastAsia="Roboto" w:hAnsi="Roboto" w:cs="Roboto"/>
        </w:rPr>
      </w:pPr>
      <w:r>
        <w:rPr>
          <w:rFonts w:ascii="Roboto" w:eastAsia="Roboto" w:hAnsi="Roboto" w:cs="Roboto"/>
        </w:rPr>
        <w:t>状況によっては、特定のコンプライアンス目標を意図して、より特定的なチェックリストを作成することもあるでしょう。例えば、頒布物の「</w:t>
      </w:r>
      <w:del w:id="24" w:author="Fukuchi, Hiroyuki (Sony)" w:date="2018-05-18T12:40:00Z">
        <w:r w:rsidDel="00945615">
          <w:rPr>
            <w:rFonts w:ascii="Roboto" w:eastAsia="Roboto" w:hAnsi="Roboto" w:cs="Roboto"/>
          </w:rPr>
          <w:delText>全</w:delText>
        </w:r>
      </w:del>
      <w:ins w:id="25" w:author="Fukuchi, Hiroyuki (Sony)" w:date="2018-05-18T14:14:00Z">
        <w:r w:rsidR="00143778">
          <w:rPr>
            <w:rFonts w:asciiTheme="minorEastAsia" w:hAnsiTheme="minorEastAsia" w:cs="Roboto" w:hint="eastAsia"/>
          </w:rPr>
          <w:t>全</w:t>
        </w:r>
      </w:ins>
      <w:r>
        <w:rPr>
          <w:rFonts w:ascii="Roboto" w:eastAsia="Roboto" w:hAnsi="Roboto" w:cs="Roboto"/>
        </w:rPr>
        <w:t>対応ソースコード」</w:t>
      </w:r>
      <w:ins w:id="26" w:author="Fukuchi, Hiroyuki (Sony)" w:date="2018-05-18T13:03:00Z">
        <w:r w:rsidR="00696BAF">
          <w:rPr>
            <w:rFonts w:asciiTheme="minorEastAsia" w:hAnsiTheme="minorEastAsia" w:cs="Roboto" w:hint="eastAsia"/>
          </w:rPr>
          <w:t>を</w:t>
        </w:r>
      </w:ins>
      <w:ins w:id="27" w:author="Fukuchi, Hiroyuki (Sony)" w:date="2018-05-18T13:34:00Z">
        <w:r w:rsidR="002F198F">
          <w:rPr>
            <w:rFonts w:asciiTheme="minorEastAsia" w:hAnsiTheme="minorEastAsia" w:cs="Roboto" w:hint="eastAsia"/>
          </w:rPr>
          <w:t>列挙する</w:t>
        </w:r>
      </w:ins>
      <w:ins w:id="28" w:author="Fukuchi, Hiroyuki (Sony)" w:date="2018-05-18T13:22:00Z">
        <w:r w:rsidR="0055277E">
          <w:rPr>
            <w:rFonts w:asciiTheme="minorEastAsia" w:hAnsiTheme="minorEastAsia" w:cs="Roboto" w:hint="eastAsia"/>
          </w:rPr>
          <w:t>作業</w:t>
        </w:r>
      </w:ins>
      <w:ins w:id="29" w:author="Fukuchi, Hiroyuki (Sony)" w:date="2018-05-18T13:03:00Z">
        <w:r w:rsidR="00696BAF">
          <w:rPr>
            <w:rFonts w:asciiTheme="minorEastAsia" w:hAnsiTheme="minorEastAsia" w:cs="Roboto" w:hint="eastAsia"/>
          </w:rPr>
          <w:t>は</w:t>
        </w:r>
      </w:ins>
      <w:del w:id="30" w:author="Fukuchi, Hiroyuki (Sony)" w:date="2018-05-18T13:03:00Z">
        <w:r w:rsidDel="00696BAF">
          <w:rPr>
            <w:rFonts w:ascii="Roboto" w:eastAsia="Roboto" w:hAnsi="Roboto" w:cs="Roboto"/>
          </w:rPr>
          <w:delText>に対処する仕組み造りは</w:delText>
        </w:r>
      </w:del>
      <w:r>
        <w:rPr>
          <w:rFonts w:ascii="Roboto" w:eastAsia="Roboto" w:hAnsi="Roboto" w:cs="Roboto"/>
        </w:rPr>
        <w:t>、</w:t>
      </w:r>
      <w:ins w:id="31" w:author="Fukuchi, Hiroyuki (Sony)" w:date="2018-05-18T13:04:00Z">
        <w:r w:rsidR="00696BAF">
          <w:rPr>
            <w:rFonts w:asciiTheme="minorEastAsia" w:hAnsiTheme="minorEastAsia" w:cs="Roboto" w:hint="eastAsia"/>
          </w:rPr>
          <w:t>おそらく</w:t>
        </w:r>
      </w:ins>
      <w:del w:id="32" w:author="Fukuchi, Hiroyuki (Sony)" w:date="2018-05-18T13:04:00Z">
        <w:r w:rsidDel="00696BAF">
          <w:rPr>
            <w:rFonts w:ascii="Roboto" w:eastAsia="Roboto" w:hAnsi="Roboto" w:cs="Roboto"/>
          </w:rPr>
          <w:delText>間違いなく</w:delText>
        </w:r>
      </w:del>
      <w:r>
        <w:rPr>
          <w:rFonts w:ascii="Roboto" w:eastAsia="Roboto" w:hAnsi="Roboto" w:cs="Roboto"/>
        </w:rPr>
        <w:t>特定用途チェックリストを適用する</w:t>
      </w:r>
      <w:ins w:id="33" w:author="Fukuchi, Hiroyuki (Sony)" w:date="2018-05-18T13:06:00Z">
        <w:r w:rsidR="00696BAF">
          <w:rPr>
            <w:rFonts w:asciiTheme="minorEastAsia" w:hAnsiTheme="minorEastAsia" w:cs="Roboto" w:hint="eastAsia"/>
          </w:rPr>
          <w:t>ときに</w:t>
        </w:r>
      </w:ins>
      <w:r>
        <w:rPr>
          <w:rFonts w:ascii="Roboto" w:eastAsia="Roboto" w:hAnsi="Roboto" w:cs="Roboto"/>
        </w:rPr>
        <w:t>最初</w:t>
      </w:r>
      <w:ins w:id="34" w:author="Fukuchi, Hiroyuki (Sony)" w:date="2018-05-18T13:06:00Z">
        <w:r w:rsidR="00696BAF">
          <w:rPr>
            <w:rFonts w:ascii="Roboto" w:hAnsi="Roboto" w:cs="Roboto" w:hint="eastAsia"/>
          </w:rPr>
          <w:t>に思いつく</w:t>
        </w:r>
      </w:ins>
      <w:del w:id="35" w:author="Fukuchi, Hiroyuki (Sony)" w:date="2018-05-18T13:06:00Z">
        <w:r w:rsidDel="00696BAF">
          <w:rPr>
            <w:rFonts w:ascii="Roboto" w:eastAsia="Roboto" w:hAnsi="Roboto" w:cs="Roboto"/>
          </w:rPr>
          <w:delText>の</w:delText>
        </w:r>
      </w:del>
      <w:r>
        <w:rPr>
          <w:rFonts w:ascii="Roboto" w:eastAsia="Roboto" w:hAnsi="Roboto" w:cs="Roboto"/>
        </w:rPr>
        <w:t>、また、最</w:t>
      </w:r>
      <w:ins w:id="36" w:author="Fukuchi, Hiroyuki (Sony)" w:date="2018-05-18T13:19:00Z">
        <w:r w:rsidR="005B39C9">
          <w:rPr>
            <w:rFonts w:ascii="Roboto" w:hAnsi="Roboto" w:cs="Roboto" w:hint="eastAsia"/>
          </w:rPr>
          <w:t>も有</w:t>
        </w:r>
      </w:ins>
      <w:ins w:id="37" w:author="Fukuchi, Hiroyuki (Sony)" w:date="2018-05-18T14:21:00Z">
        <w:r w:rsidR="005B39C9">
          <w:rPr>
            <w:rFonts w:ascii="Roboto" w:hAnsi="Roboto" w:cs="Roboto" w:hint="eastAsia"/>
          </w:rPr>
          <w:t>用</w:t>
        </w:r>
      </w:ins>
      <w:ins w:id="38" w:author="Fukuchi, Hiroyuki (Sony)" w:date="2018-05-18T13:19:00Z">
        <w:r w:rsidR="0055277E">
          <w:rPr>
            <w:rFonts w:ascii="Roboto" w:hAnsi="Roboto" w:cs="Roboto" w:hint="eastAsia"/>
          </w:rPr>
          <w:t>な</w:t>
        </w:r>
      </w:ins>
      <w:del w:id="39" w:author="Fukuchi, Hiroyuki (Sony)" w:date="2018-05-18T13:19:00Z">
        <w:r w:rsidDel="0055277E">
          <w:rPr>
            <w:rFonts w:ascii="Roboto" w:eastAsia="Roboto" w:hAnsi="Roboto" w:cs="Roboto"/>
          </w:rPr>
          <w:delText>適</w:delText>
        </w:r>
      </w:del>
      <w:del w:id="40" w:author="Fukuchi, Hiroyuki (Sony)" w:date="2018-05-18T13:09:00Z">
        <w:r w:rsidDel="00874E83">
          <w:rPr>
            <w:rFonts w:ascii="Roboto" w:eastAsia="Roboto" w:hAnsi="Roboto" w:cs="Roboto"/>
          </w:rPr>
          <w:delText>な</w:delText>
        </w:r>
      </w:del>
      <w:r>
        <w:rPr>
          <w:rFonts w:ascii="Roboto" w:eastAsia="Roboto" w:hAnsi="Roboto" w:cs="Roboto"/>
        </w:rPr>
        <w:t>領域でしょう。この課題への取り組みとして、可能な、また、必要なすべての手段を網羅したリストを作るのは一つ</w:t>
      </w:r>
      <w:bookmarkStart w:id="41" w:name="_GoBack"/>
      <w:bookmarkEnd w:id="41"/>
      <w:r>
        <w:rPr>
          <w:rFonts w:ascii="Roboto" w:eastAsia="Roboto" w:hAnsi="Roboto" w:cs="Roboto"/>
        </w:rPr>
        <w:t>の方法です。別の方法として、課題の「中核部分」のみをカバーして、詳細は訓練を受けた要員や、あるいは、</w:t>
      </w:r>
      <w:ins w:id="42" w:author="Fukuchi, Hiroyuki (Sony)" w:date="2018-05-18T13:25:00Z">
        <w:r w:rsidR="0055277E">
          <w:rPr>
            <w:rFonts w:asciiTheme="minorEastAsia" w:hAnsiTheme="minorEastAsia" w:cs="Roboto" w:hint="eastAsia"/>
          </w:rPr>
          <w:t>必要に応じて作成</w:t>
        </w:r>
      </w:ins>
      <w:ins w:id="43" w:author="Fukuchi, Hiroyuki (Sony)" w:date="2018-05-18T13:33:00Z">
        <w:r w:rsidR="002F198F">
          <w:rPr>
            <w:rFonts w:asciiTheme="minorEastAsia" w:hAnsiTheme="minorEastAsia" w:cs="Roboto" w:hint="eastAsia"/>
          </w:rPr>
          <w:t>される</w:t>
        </w:r>
      </w:ins>
      <w:r>
        <w:rPr>
          <w:rFonts w:ascii="Roboto" w:eastAsia="Roboto" w:hAnsi="Roboto" w:cs="Roboto"/>
        </w:rPr>
        <w:t>サブチェックリストに委ねるやり方もあります。「製品Xの再ビルドに向けたチェックリスト」は、後者の例です。</w:t>
      </w:r>
    </w:p>
    <w:p w:rsidR="00BB0218" w:rsidRDefault="0005022B">
      <w:pPr>
        <w:spacing w:after="140" w:line="288" w:lineRule="auto"/>
        <w:rPr>
          <w:rFonts w:ascii="Roboto" w:eastAsia="Roboto" w:hAnsi="Roboto" w:cs="Roboto"/>
        </w:rPr>
      </w:pPr>
      <w:r>
        <w:rPr>
          <w:rFonts w:ascii="Roboto" w:eastAsia="Roboto" w:hAnsi="Roboto" w:cs="Roboto"/>
        </w:rPr>
        <w:t>もっと包括的なチェックリスト</w:t>
      </w:r>
      <w:ins w:id="44" w:author="Fukuchi, Hiroyuki (Sony)" w:date="2018-05-18T14:04:00Z">
        <w:r w:rsidR="00B757BF">
          <w:rPr>
            <w:rFonts w:asciiTheme="minorEastAsia" w:hAnsiTheme="minorEastAsia" w:cs="Roboto" w:hint="eastAsia"/>
          </w:rPr>
          <w:t>を作る</w:t>
        </w:r>
      </w:ins>
      <w:r>
        <w:rPr>
          <w:rFonts w:ascii="Roboto" w:eastAsia="Roboto" w:hAnsi="Roboto" w:cs="Roboto"/>
        </w:rPr>
        <w:t>には、非常に多くのオプションがあるものです。スタ</w:t>
      </w:r>
      <w:r>
        <w:rPr>
          <w:rFonts w:ascii="Roboto" w:eastAsia="Roboto" w:hAnsi="Roboto" w:cs="Roboto"/>
        </w:rPr>
        <w:lastRenderedPageBreak/>
        <w:t>ート地点として優れているのは、Open Compliance Program の</w:t>
      </w:r>
      <w:r>
        <w:rPr>
          <w:rFonts w:ascii="Roboto" w:eastAsia="Roboto" w:hAnsi="Roboto" w:cs="Roboto"/>
          <w:i/>
        </w:rPr>
        <w:t>「自己診断コンプライアンスチェックリスト」</w:t>
      </w:r>
      <w:r>
        <w:rPr>
          <w:rFonts w:ascii="Roboto" w:eastAsia="Roboto" w:hAnsi="Roboto" w:cs="Roboto"/>
        </w:rPr>
        <w:t>です。同チェックリストは、</w:t>
      </w:r>
      <w:ins w:id="45" w:author="Fukuchi, Hiroyuki (Sony)" w:date="2018-05-18T14:07:00Z">
        <w:r w:rsidR="00B757BF">
          <w:rPr>
            <w:rFonts w:asciiTheme="minorEastAsia" w:hAnsiTheme="minorEastAsia" w:cs="Roboto" w:hint="eastAsia"/>
          </w:rPr>
          <w:t>全</w:t>
        </w:r>
      </w:ins>
      <w:r>
        <w:rPr>
          <w:rFonts w:ascii="Roboto" w:eastAsia="Roboto" w:hAnsi="Roboto" w:cs="Roboto"/>
        </w:rPr>
        <w:t>コンプライアンスプロセス</w:t>
      </w:r>
      <w:ins w:id="46" w:author="Fukuchi, Hiroyuki (Sony)" w:date="2018-05-18T14:07:00Z">
        <w:r w:rsidR="00B757BF">
          <w:rPr>
            <w:rFonts w:asciiTheme="minorEastAsia" w:hAnsiTheme="minorEastAsia" w:cs="Roboto" w:hint="eastAsia"/>
          </w:rPr>
          <w:t>を網羅する</w:t>
        </w:r>
      </w:ins>
      <w:del w:id="47" w:author="Fukuchi, Hiroyuki (Sony)" w:date="2018-05-18T14:07:00Z">
        <w:r w:rsidDel="00B757BF">
          <w:rPr>
            <w:rFonts w:ascii="Roboto" w:eastAsia="Roboto" w:hAnsi="Roboto" w:cs="Roboto"/>
          </w:rPr>
          <w:delText>全般で行われる</w:delText>
        </w:r>
      </w:del>
      <w:r>
        <w:rPr>
          <w:rFonts w:ascii="Roboto" w:eastAsia="Roboto" w:hAnsi="Roboto" w:cs="Roboto"/>
        </w:rPr>
        <w:t>より詳細な点検項目を提供しており、</w:t>
      </w:r>
      <w:del w:id="48" w:author="Fukuchi, Hiroyuki (Sony)" w:date="2018-05-18T14:07:00Z">
        <w:r w:rsidDel="00B757BF">
          <w:rPr>
            <w:rFonts w:ascii="Roboto" w:eastAsia="Roboto" w:hAnsi="Roboto" w:cs="Roboto"/>
          </w:rPr>
          <w:delText>やや</w:delText>
        </w:r>
      </w:del>
      <w:r>
        <w:rPr>
          <w:rFonts w:ascii="Roboto" w:eastAsia="Roboto" w:hAnsi="Roboto" w:cs="Roboto"/>
        </w:rPr>
        <w:t>大きな組織で必要とされるものでしょう。このチェックリストは、上記の資料と同様、無償で自由に利用できますので、何が組織の要件に一番合致するのかを探るのに使えます。</w:t>
      </w:r>
    </w:p>
    <w:p w:rsidR="00BB0218" w:rsidRDefault="0005022B">
      <w:pPr>
        <w:pStyle w:val="3"/>
        <w:spacing w:after="140" w:line="288" w:lineRule="auto"/>
        <w:rPr>
          <w:rFonts w:ascii="Roboto" w:eastAsia="Roboto" w:hAnsi="Roboto" w:cs="Roboto"/>
          <w:b w:val="0"/>
        </w:rPr>
      </w:pPr>
      <w:bookmarkStart w:id="49" w:name="_wfjqzuj9ortc" w:colFirst="0" w:colLast="0"/>
      <w:bookmarkEnd w:id="49"/>
      <w:r>
        <w:br w:type="page"/>
      </w:r>
    </w:p>
    <w:p w:rsidR="00BB0218" w:rsidRDefault="0005022B">
      <w:pPr>
        <w:pStyle w:val="1"/>
        <w:spacing w:after="140" w:line="288" w:lineRule="auto"/>
        <w:rPr>
          <w:rFonts w:ascii="Roboto" w:eastAsia="Roboto" w:hAnsi="Roboto" w:cs="Roboto"/>
        </w:rPr>
      </w:pPr>
      <w:bookmarkStart w:id="50" w:name="_s5ksf6pmt6yv" w:colFirst="0" w:colLast="0"/>
      <w:bookmarkEnd w:id="50"/>
      <w:r>
        <w:rPr>
          <w:rFonts w:ascii="Roboto" w:eastAsia="Roboto" w:hAnsi="Roboto" w:cs="Roboto"/>
        </w:rPr>
        <w:lastRenderedPageBreak/>
        <w:t>総括的コンプライアンス チェックリスト</w:t>
      </w:r>
    </w:p>
    <w:p w:rsidR="00BB0218" w:rsidRDefault="00BB0218">
      <w:pPr>
        <w:pStyle w:val="2"/>
        <w:spacing w:after="140" w:line="288" w:lineRule="auto"/>
        <w:rPr>
          <w:rFonts w:ascii="Roboto" w:eastAsia="Roboto" w:hAnsi="Roboto" w:cs="Roboto"/>
        </w:rPr>
      </w:pPr>
      <w:bookmarkStart w:id="51" w:name="_q656a2wd3ar4" w:colFirst="0" w:colLast="0"/>
      <w:bookmarkEnd w:id="51"/>
    </w:p>
    <w:p w:rsidR="00BB0218" w:rsidRDefault="0005022B">
      <w:pPr>
        <w:pStyle w:val="2"/>
        <w:spacing w:after="140" w:line="288" w:lineRule="auto"/>
        <w:rPr>
          <w:rFonts w:ascii="Roboto" w:eastAsia="Roboto" w:hAnsi="Roboto" w:cs="Roboto"/>
        </w:rPr>
      </w:pPr>
      <w:bookmarkStart w:id="52" w:name="_31ns1qveepzq" w:colFirst="0" w:colLast="0"/>
      <w:bookmarkEnd w:id="52"/>
      <w:r>
        <w:rPr>
          <w:rFonts w:ascii="Roboto" w:eastAsia="Roboto" w:hAnsi="Roboto" w:cs="Roboto"/>
        </w:rPr>
        <w:t>ステップ #1: 継続的なコンプライアンス業務</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すべてのFOSSを購買・開発サイクルの早期段階で見つけること。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使用するすべてのFOSSパッケージをレビューし、承認すること。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FOSSの義務を満たすために必要な情報を検証すること。</w:t>
      </w:r>
    </w:p>
    <w:p w:rsidR="00BB0218" w:rsidRDefault="0005022B">
      <w:pPr>
        <w:numPr>
          <w:ilvl w:val="0"/>
          <w:numId w:val="1"/>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外部のFOSSプロジェクトへの貢献をレビューし、承認すること。</w:t>
      </w:r>
    </w:p>
    <w:p w:rsidR="00BB0218" w:rsidRDefault="00BB0218">
      <w:pPr>
        <w:pStyle w:val="2"/>
        <w:spacing w:after="140" w:line="288" w:lineRule="auto"/>
        <w:rPr>
          <w:rFonts w:ascii="Roboto" w:eastAsia="Roboto" w:hAnsi="Roboto" w:cs="Roboto"/>
        </w:rPr>
      </w:pPr>
      <w:bookmarkStart w:id="53" w:name="_lkqwxu5nvfdb" w:colFirst="0" w:colLast="0"/>
      <w:bookmarkEnd w:id="53"/>
    </w:p>
    <w:p w:rsidR="00BB0218" w:rsidRDefault="0005022B">
      <w:pPr>
        <w:pStyle w:val="2"/>
        <w:spacing w:after="140" w:line="288" w:lineRule="auto"/>
        <w:rPr>
          <w:rFonts w:ascii="Roboto" w:eastAsia="Roboto" w:hAnsi="Roboto" w:cs="Roboto"/>
        </w:rPr>
      </w:pPr>
      <w:bookmarkStart w:id="54" w:name="_slxmoyrdcqbx" w:colFirst="0" w:colLast="0"/>
      <w:bookmarkEnd w:id="54"/>
      <w:r>
        <w:rPr>
          <w:rFonts w:ascii="Roboto" w:eastAsia="Roboto" w:hAnsi="Roboto" w:cs="Roboto"/>
        </w:rPr>
        <w:t>ステップ #2: コンプライアンス活動を支える要件</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十分なコンプライアンス要員を確保し、責任系統を明示すること。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FOSSコンプライアンスプログラムを支えるために既存のビジネスプロセスを適合させること。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すべての要員にFOSSポリシーの教育訓練を</w:t>
      </w:r>
      <w:del w:id="55" w:author="Fukuchi, Hiroyuki (Sony)" w:date="2018-05-18T14:13:00Z">
        <w:r w:rsidDel="00B757BF">
          <w:rPr>
            <w:rFonts w:ascii="Roboto" w:eastAsia="Roboto" w:hAnsi="Roboto" w:cs="Roboto"/>
            <w:sz w:val="28"/>
            <w:szCs w:val="28"/>
          </w:rPr>
          <w:delText>用意</w:delText>
        </w:r>
      </w:del>
      <w:r>
        <w:rPr>
          <w:rFonts w:ascii="Roboto" w:eastAsia="Roboto" w:hAnsi="Roboto" w:cs="Roboto"/>
          <w:sz w:val="28"/>
          <w:szCs w:val="28"/>
        </w:rPr>
        <w:t>すること。</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すべてのコンプライアンス活動の進捗を追跡すること。</w:t>
      </w: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BB0218">
      <w:pPr>
        <w:spacing w:after="140" w:line="288" w:lineRule="auto"/>
        <w:rPr>
          <w:rFonts w:ascii="Roboto" w:eastAsia="Roboto" w:hAnsi="Roboto" w:cs="Roboto"/>
        </w:rPr>
      </w:pPr>
    </w:p>
    <w:p w:rsidR="00BB0218" w:rsidRDefault="0005022B">
      <w:pPr>
        <w:spacing w:after="140" w:line="288" w:lineRule="auto"/>
        <w:rPr>
          <w:rFonts w:ascii="Roboto" w:eastAsia="Roboto" w:hAnsi="Roboto" w:cs="Roboto"/>
        </w:rPr>
      </w:pPr>
      <w:r>
        <w:br w:type="page"/>
      </w:r>
    </w:p>
    <w:p w:rsidR="00BB0218" w:rsidRDefault="0005022B">
      <w:pPr>
        <w:pStyle w:val="1"/>
        <w:spacing w:after="140" w:line="288" w:lineRule="auto"/>
      </w:pPr>
      <w:bookmarkStart w:id="56" w:name="_32gwop9yx4sd" w:colFirst="0" w:colLast="0"/>
      <w:bookmarkStart w:id="57" w:name="_Hlk514228224"/>
      <w:bookmarkEnd w:id="56"/>
      <w:r>
        <w:lastRenderedPageBreak/>
        <w:t>製品Xの再ビルドに向けたチェックリスト</w:t>
      </w:r>
    </w:p>
    <w:p w:rsidR="00BB0218" w:rsidRDefault="0005022B">
      <w:pPr>
        <w:spacing w:after="140" w:line="288" w:lineRule="auto"/>
        <w:rPr>
          <w:rFonts w:ascii="Roboto" w:eastAsia="Roboto" w:hAnsi="Roboto" w:cs="Roboto"/>
        </w:rPr>
      </w:pPr>
      <w:r>
        <w:rPr>
          <w:rFonts w:ascii="Roboto" w:eastAsia="Roboto" w:hAnsi="Roboto" w:cs="Roboto"/>
        </w:rPr>
        <w:t>このチェックリストは、GPLコードを含んだ製品の頒布の際に、「全対応ソースコード」を確実に提供するためのレビュープロセスの一部となりえるものです。</w:t>
      </w:r>
    </w:p>
    <w:p w:rsidR="00BB0218" w:rsidRDefault="0005022B">
      <w:pPr>
        <w:pStyle w:val="2"/>
        <w:spacing w:after="140" w:line="288" w:lineRule="auto"/>
      </w:pPr>
      <w:bookmarkStart w:id="58" w:name="_whegm12cgrtr" w:colFirst="0" w:colLast="0"/>
      <w:bookmarkEnd w:id="57"/>
      <w:bookmarkEnd w:id="58"/>
      <w:r>
        <w:t>ステップ #1</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ビルド環境の完全な内容記述が用意されているか？</w:t>
      </w:r>
      <w:r>
        <w:rPr>
          <w:rFonts w:ascii="Roboto" w:eastAsia="Roboto" w:hAnsi="Roboto" w:cs="Roboto"/>
          <w:sz w:val="28"/>
          <w:szCs w:val="28"/>
        </w:rPr>
        <w:br/>
        <w:t xml:space="preserve"> (これには、コンプライアンスを確実に履行するために必須のパッケージの版数や類似の情報が含まれるべきです。)</w:t>
      </w:r>
    </w:p>
    <w:p w:rsidR="00BB0218" w:rsidRDefault="0005022B">
      <w:pPr>
        <w:pStyle w:val="2"/>
        <w:spacing w:after="140" w:line="288" w:lineRule="auto"/>
      </w:pPr>
      <w:bookmarkStart w:id="59" w:name="_bpp81reaixz9" w:colFirst="0" w:colLast="0"/>
      <w:bookmarkEnd w:id="59"/>
      <w:r>
        <w:t>ステップ #2</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再ビルドのステップの一覧は用意されているか？</w:t>
      </w:r>
    </w:p>
    <w:p w:rsidR="00BB0218" w:rsidRDefault="0005022B">
      <w:pPr>
        <w:pStyle w:val="2"/>
        <w:spacing w:after="140" w:line="288" w:lineRule="auto"/>
      </w:pPr>
      <w:bookmarkStart w:id="60" w:name="_hjw7qnt4gsr6" w:colFirst="0" w:colLast="0"/>
      <w:bookmarkEnd w:id="60"/>
      <w:r>
        <w:t>ステップ #3</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再ビルドは、余分なソフトウェアなどのないクリーンなコンピュータシステム上で、エラーなしに完了したか？</w:t>
      </w:r>
    </w:p>
    <w:p w:rsidR="00BB0218" w:rsidRDefault="0005022B">
      <w:pPr>
        <w:pStyle w:val="2"/>
        <w:spacing w:after="140" w:line="288" w:lineRule="auto"/>
      </w:pPr>
      <w:bookmarkStart w:id="61" w:name="_h24fuiwdh11w" w:colFirst="0" w:colLast="0"/>
      <w:bookmarkEnd w:id="61"/>
      <w:r>
        <w:t>ステップ #4</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再ビルドの結果は検証されたか？</w:t>
      </w:r>
    </w:p>
    <w:p w:rsidR="00BB0218" w:rsidRDefault="0005022B">
      <w:pPr>
        <w:pStyle w:val="2"/>
        <w:spacing w:after="140" w:line="288" w:lineRule="auto"/>
      </w:pPr>
      <w:bookmarkStart w:id="62" w:name="_gbcx7v5cw83b" w:colFirst="0" w:colLast="0"/>
      <w:bookmarkEnd w:id="62"/>
      <w:r>
        <w:t>ステップ #5</w:t>
      </w:r>
    </w:p>
    <w:p w:rsidR="00BB0218" w:rsidRDefault="0005022B">
      <w:pPr>
        <w:numPr>
          <w:ilvl w:val="0"/>
          <w:numId w:val="2"/>
        </w:numPr>
        <w:spacing w:after="140" w:line="288" w:lineRule="auto"/>
        <w:ind w:hanging="360"/>
        <w:contextualSpacing/>
        <w:rPr>
          <w:rFonts w:ascii="Roboto" w:eastAsia="Roboto" w:hAnsi="Roboto" w:cs="Roboto"/>
          <w:sz w:val="28"/>
          <w:szCs w:val="28"/>
        </w:rPr>
      </w:pPr>
      <w:r>
        <w:rPr>
          <w:rFonts w:ascii="Roboto" w:eastAsia="Roboto" w:hAnsi="Roboto" w:cs="Roboto"/>
          <w:sz w:val="28"/>
          <w:szCs w:val="28"/>
        </w:rPr>
        <w:t>不確かな点は、オープンソースサポートチームに対して</w:t>
      </w:r>
      <w:del w:id="63" w:author="Fukuchi, Hiroyuki (Sony)" w:date="2018-05-18T14:17:00Z">
        <w:r w:rsidDel="00143778">
          <w:rPr>
            <w:rFonts w:ascii="Roboto" w:eastAsia="Roboto" w:hAnsi="Roboto" w:cs="Roboto"/>
            <w:sz w:val="28"/>
            <w:szCs w:val="28"/>
          </w:rPr>
          <w:delText>持ちあげられ</w:delText>
        </w:r>
      </w:del>
      <w:ins w:id="64" w:author="Fukuchi, Hiroyuki (Sony)" w:date="2018-05-18T14:17:00Z">
        <w:r w:rsidR="00143778">
          <w:rPr>
            <w:rFonts w:asciiTheme="minorEastAsia" w:hAnsiTheme="minorEastAsia" w:cs="Roboto" w:hint="eastAsia"/>
            <w:sz w:val="28"/>
            <w:szCs w:val="28"/>
          </w:rPr>
          <w:t>エスカレートさ</w:t>
        </w:r>
      </w:ins>
      <w:r>
        <w:rPr>
          <w:rFonts w:ascii="Roboto" w:eastAsia="Roboto" w:hAnsi="Roboto" w:cs="Roboto"/>
          <w:sz w:val="28"/>
          <w:szCs w:val="28"/>
        </w:rPr>
        <w:t>たか？</w:t>
      </w:r>
    </w:p>
    <w:p w:rsidR="002F150E" w:rsidRDefault="002F150E">
      <w:pPr>
        <w:spacing w:after="140" w:line="288" w:lineRule="auto"/>
        <w:rPr>
          <w:rFonts w:ascii="Roboto" w:eastAsia="Roboto" w:hAnsi="Roboto" w:cs="Roboto"/>
        </w:rPr>
      </w:pPr>
    </w:p>
    <w:p w:rsidR="002F150E" w:rsidRDefault="002F150E" w:rsidP="002F150E">
      <w:pPr>
        <w:rPr>
          <w:rFonts w:hint="eastAsia"/>
        </w:rPr>
      </w:pPr>
      <w:r>
        <w:br w:type="page"/>
      </w:r>
    </w:p>
    <w:p w:rsidR="002F150E" w:rsidRPr="002F150E" w:rsidRDefault="002F150E" w:rsidP="002F150E">
      <w:pPr>
        <w:pStyle w:val="1"/>
        <w:spacing w:after="140" w:line="288" w:lineRule="auto"/>
        <w:rPr>
          <w:rFonts w:eastAsiaTheme="minorEastAsia" w:hint="eastAsia"/>
        </w:rPr>
      </w:pPr>
      <w:r>
        <w:rPr>
          <w:rFonts w:ascii="ＭＳ 明朝" w:eastAsia="ＭＳ 明朝" w:hAnsi="ＭＳ 明朝" w:cs="ＭＳ 明朝" w:hint="eastAsia"/>
        </w:rPr>
        <w:lastRenderedPageBreak/>
        <w:t>訳者ノート</w:t>
      </w:r>
    </w:p>
    <w:p w:rsidR="002F150E" w:rsidRDefault="002F150E"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本文書の原文は、T</w:t>
      </w:r>
      <w:r>
        <w:rPr>
          <w:rFonts w:ascii="ＭＳ 明朝" w:eastAsia="ＭＳ 明朝" w:hAnsi="ＭＳ 明朝" w:cs="ＭＳ 明朝"/>
        </w:rPr>
        <w:t>he Linux Foundation</w:t>
      </w:r>
      <w:r>
        <w:rPr>
          <w:rFonts w:ascii="ＭＳ 明朝" w:eastAsia="ＭＳ 明朝" w:hAnsi="ＭＳ 明朝" w:cs="ＭＳ 明朝" w:hint="eastAsia"/>
        </w:rPr>
        <w:t>が出版した“</w:t>
      </w:r>
      <w:hyperlink r:id="rId7" w:history="1">
        <w:r w:rsidRPr="00CB391F">
          <w:rPr>
            <w:rStyle w:val="a5"/>
            <w:rFonts w:ascii="ＭＳ 明朝" w:eastAsia="ＭＳ 明朝" w:hAnsi="ＭＳ 明朝" w:cs="ＭＳ 明朝"/>
          </w:rPr>
          <w:t>Practical GPL Compliance</w:t>
        </w:r>
      </w:hyperlink>
      <w:r>
        <w:rPr>
          <w:rFonts w:ascii="ＭＳ 明朝" w:eastAsia="ＭＳ 明朝" w:hAnsi="ＭＳ 明朝" w:cs="ＭＳ 明朝"/>
        </w:rPr>
        <w:t xml:space="preserve"> (by Shane Coughlan and </w:t>
      </w:r>
      <w:proofErr w:type="spellStart"/>
      <w:r>
        <w:rPr>
          <w:rFonts w:ascii="ＭＳ 明朝" w:eastAsia="ＭＳ 明朝" w:hAnsi="ＭＳ 明朝" w:cs="ＭＳ 明朝"/>
        </w:rPr>
        <w:t>Armijn</w:t>
      </w:r>
      <w:proofErr w:type="spellEnd"/>
      <w:r>
        <w:rPr>
          <w:rFonts w:ascii="ＭＳ 明朝" w:eastAsia="ＭＳ 明朝" w:hAnsi="ＭＳ 明朝" w:cs="ＭＳ 明朝"/>
        </w:rPr>
        <w:t xml:space="preserve"> </w:t>
      </w:r>
      <w:proofErr w:type="spellStart"/>
      <w:r>
        <w:rPr>
          <w:rFonts w:ascii="ＭＳ 明朝" w:eastAsia="ＭＳ 明朝" w:hAnsi="ＭＳ 明朝" w:cs="ＭＳ 明朝"/>
        </w:rPr>
        <w:t>Hemel</w:t>
      </w:r>
      <w:proofErr w:type="spellEnd"/>
      <w:r>
        <w:rPr>
          <w:rFonts w:ascii="ＭＳ 明朝" w:eastAsia="ＭＳ 明朝" w:hAnsi="ＭＳ 明朝" w:cs="ＭＳ 明朝"/>
        </w:rPr>
        <w:t>)</w:t>
      </w:r>
      <w:r>
        <w:rPr>
          <w:rFonts w:ascii="ＭＳ 明朝" w:eastAsia="ＭＳ 明朝" w:hAnsi="ＭＳ 明朝" w:cs="ＭＳ 明朝" w:hint="eastAsia"/>
        </w:rPr>
        <w:t>”</w:t>
      </w:r>
      <w:r w:rsidR="00746362">
        <w:rPr>
          <w:rFonts w:ascii="ＭＳ 明朝" w:eastAsia="ＭＳ 明朝" w:hAnsi="ＭＳ 明朝" w:cs="ＭＳ 明朝" w:hint="eastAsia"/>
        </w:rPr>
        <w:t>より抜粋されたものです。</w:t>
      </w:r>
    </w:p>
    <w:p w:rsidR="00746362" w:rsidRDefault="00746362" w:rsidP="002F150E">
      <w:pPr>
        <w:spacing w:after="140" w:line="288" w:lineRule="auto"/>
        <w:rPr>
          <w:rFonts w:ascii="ＭＳ 明朝" w:eastAsia="ＭＳ 明朝" w:hAnsi="ＭＳ 明朝" w:cs="ＭＳ 明朝"/>
        </w:rPr>
      </w:pPr>
    </w:p>
    <w:p w:rsidR="00746362" w:rsidRDefault="00746362"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日本語訳、および、レビューはT</w:t>
      </w:r>
      <w:r>
        <w:rPr>
          <w:rFonts w:ascii="ＭＳ 明朝" w:eastAsia="ＭＳ 明朝" w:hAnsi="ＭＳ 明朝" w:cs="ＭＳ 明朝"/>
        </w:rPr>
        <w:t>he Linux Foundation</w:t>
      </w:r>
      <w:r>
        <w:rPr>
          <w:rFonts w:ascii="ＭＳ 明朝" w:eastAsia="ＭＳ 明朝" w:hAnsi="ＭＳ 明朝" w:cs="ＭＳ 明朝" w:hint="eastAsia"/>
        </w:rPr>
        <w:t xml:space="preserve"> Japanにて活動するボランティア翻訳プロジェクトチームが担当しました。T</w:t>
      </w:r>
      <w:r>
        <w:rPr>
          <w:rFonts w:ascii="ＭＳ 明朝" w:eastAsia="ＭＳ 明朝" w:hAnsi="ＭＳ 明朝" w:cs="ＭＳ 明朝"/>
        </w:rPr>
        <w:t>he Linux Foundation</w:t>
      </w:r>
      <w:r>
        <w:rPr>
          <w:rFonts w:ascii="ＭＳ 明朝" w:eastAsia="ＭＳ 明朝" w:hAnsi="ＭＳ 明朝" w:cs="ＭＳ 明朝" w:hint="eastAsia"/>
        </w:rPr>
        <w:t>は、翻訳の正確性・妥当性に責任を負うものではありません。</w:t>
      </w:r>
    </w:p>
    <w:p w:rsidR="00746362" w:rsidRDefault="00746362" w:rsidP="002F150E">
      <w:pPr>
        <w:spacing w:after="140" w:line="288" w:lineRule="auto"/>
        <w:rPr>
          <w:rFonts w:ascii="ＭＳ 明朝" w:eastAsia="ＭＳ 明朝" w:hAnsi="ＭＳ 明朝" w:cs="ＭＳ 明朝"/>
        </w:rPr>
      </w:pPr>
    </w:p>
    <w:p w:rsidR="00746362" w:rsidRDefault="00746362"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本翻訳文書は、T</w:t>
      </w:r>
      <w:r>
        <w:rPr>
          <w:rFonts w:ascii="ＭＳ 明朝" w:eastAsia="ＭＳ 明朝" w:hAnsi="ＭＳ 明朝" w:cs="ＭＳ 明朝"/>
        </w:rPr>
        <w:t>he Linux Foundation</w:t>
      </w:r>
      <w:r>
        <w:rPr>
          <w:rFonts w:ascii="ＭＳ 明朝" w:eastAsia="ＭＳ 明朝" w:hAnsi="ＭＳ 明朝" w:cs="ＭＳ 明朝" w:hint="eastAsia"/>
        </w:rPr>
        <w:t>の承諾により、Creative Commons</w:t>
      </w:r>
      <w:r w:rsidR="00CB391F">
        <w:rPr>
          <w:rFonts w:ascii="ＭＳ 明朝" w:eastAsia="ＭＳ 明朝" w:hAnsi="ＭＳ 明朝" w:cs="ＭＳ 明朝" w:hint="eastAsia"/>
        </w:rPr>
        <w:t>（CC</w:t>
      </w:r>
      <w:r w:rsidR="00AC6491">
        <w:rPr>
          <w:rFonts w:ascii="ＭＳ 明朝" w:eastAsia="ＭＳ 明朝" w:hAnsi="ＭＳ 明朝" w:cs="ＭＳ 明朝"/>
        </w:rPr>
        <w:t>-</w:t>
      </w:r>
      <w:r w:rsidR="00AC6491">
        <w:rPr>
          <w:rFonts w:ascii="ＭＳ 明朝" w:eastAsia="ＭＳ 明朝" w:hAnsi="ＭＳ 明朝" w:cs="ＭＳ 明朝" w:hint="eastAsia"/>
        </w:rPr>
        <w:t>0</w:t>
      </w:r>
      <w:r w:rsidR="00CB391F">
        <w:rPr>
          <w:rFonts w:ascii="ＭＳ 明朝" w:eastAsia="ＭＳ 明朝" w:hAnsi="ＭＳ 明朝" w:cs="ＭＳ 明朝"/>
        </w:rPr>
        <w:t>）</w:t>
      </w:r>
      <w:r w:rsidR="00CB391F">
        <w:rPr>
          <w:rFonts w:ascii="ＭＳ 明朝" w:eastAsia="ＭＳ 明朝" w:hAnsi="ＭＳ 明朝" w:cs="ＭＳ 明朝" w:hint="eastAsia"/>
        </w:rPr>
        <w:t>の下に広く</w:t>
      </w:r>
      <w:r w:rsidR="00AC6491">
        <w:rPr>
          <w:rFonts w:ascii="ＭＳ 明朝" w:eastAsia="ＭＳ 明朝" w:hAnsi="ＭＳ 明朝" w:cs="ＭＳ 明朝" w:hint="eastAsia"/>
        </w:rPr>
        <w:t>自由に</w:t>
      </w:r>
      <w:r w:rsidR="00CB391F">
        <w:rPr>
          <w:rFonts w:ascii="ＭＳ 明朝" w:eastAsia="ＭＳ 明朝" w:hAnsi="ＭＳ 明朝" w:cs="ＭＳ 明朝" w:hint="eastAsia"/>
        </w:rPr>
        <w:t>利用できます。</w:t>
      </w:r>
    </w:p>
    <w:p w:rsidR="00CB391F" w:rsidRDefault="00CB391F" w:rsidP="002F150E">
      <w:pPr>
        <w:spacing w:after="140" w:line="288" w:lineRule="auto"/>
        <w:rPr>
          <w:rFonts w:ascii="ＭＳ 明朝" w:eastAsia="ＭＳ 明朝" w:hAnsi="ＭＳ 明朝" w:cs="ＭＳ 明朝"/>
        </w:rPr>
      </w:pPr>
    </w:p>
    <w:p w:rsidR="00CB391F" w:rsidRDefault="00CB391F" w:rsidP="002F150E">
      <w:pPr>
        <w:spacing w:after="140" w:line="288" w:lineRule="auto"/>
        <w:rPr>
          <w:rFonts w:ascii="ＭＳ 明朝" w:eastAsia="ＭＳ 明朝" w:hAnsi="ＭＳ 明朝" w:cs="ＭＳ 明朝"/>
        </w:rPr>
      </w:pPr>
      <w:r>
        <w:rPr>
          <w:rFonts w:ascii="ＭＳ 明朝" w:eastAsia="ＭＳ 明朝" w:hAnsi="ＭＳ 明朝" w:cs="ＭＳ 明朝" w:hint="eastAsia"/>
        </w:rPr>
        <w:t>内容、翻訳について、ご意見、修正案などは以下に電子メールしてください。</w:t>
      </w:r>
    </w:p>
    <w:p w:rsidR="00CB391F" w:rsidRPr="002F150E" w:rsidRDefault="00CB391F" w:rsidP="00CB391F">
      <w:pPr>
        <w:spacing w:after="140" w:line="288" w:lineRule="auto"/>
        <w:ind w:firstLine="720"/>
        <w:rPr>
          <w:rFonts w:ascii="ＭＳ 明朝" w:eastAsia="ＭＳ 明朝" w:hAnsi="ＭＳ 明朝" w:cs="ＭＳ 明朝"/>
        </w:rPr>
      </w:pPr>
      <w:r w:rsidRPr="00CB391F">
        <w:rPr>
          <w:rFonts w:ascii="ＭＳ 明朝" w:eastAsia="ＭＳ 明朝" w:hAnsi="ＭＳ 明朝" w:cs="ＭＳ 明朝" w:hint="eastAsia"/>
        </w:rPr>
        <w:t>Lfj-trans</w:t>
      </w:r>
      <w:r w:rsidR="00AB200B">
        <w:rPr>
          <w:rFonts w:ascii="ＭＳ 明朝" w:eastAsia="ＭＳ 明朝" w:hAnsi="ＭＳ 明朝" w:cs="ＭＳ 明朝"/>
        </w:rPr>
        <w:t>(</w:t>
      </w:r>
      <w:r w:rsidRPr="00CB391F">
        <w:rPr>
          <w:rFonts w:ascii="ＭＳ 明朝" w:eastAsia="ＭＳ 明朝" w:hAnsi="ＭＳ 明朝" w:cs="ＭＳ 明朝" w:hint="eastAsia"/>
        </w:rPr>
        <w:t>@</w:t>
      </w:r>
      <w:r w:rsidR="00AB200B">
        <w:rPr>
          <w:rFonts w:ascii="ＭＳ 明朝" w:eastAsia="ＭＳ 明朝" w:hAnsi="ＭＳ 明朝" w:cs="ＭＳ 明朝"/>
        </w:rPr>
        <w:t>)</w:t>
      </w:r>
      <w:r w:rsidRPr="00CB391F">
        <w:rPr>
          <w:rFonts w:ascii="ＭＳ 明朝" w:eastAsia="ＭＳ 明朝" w:hAnsi="ＭＳ 明朝" w:cs="ＭＳ 明朝" w:hint="eastAsia"/>
        </w:rPr>
        <w:t>lists.linuxfoundation.org</w:t>
      </w:r>
    </w:p>
    <w:p w:rsidR="00BB0218" w:rsidRPr="002F150E" w:rsidRDefault="00BB0218">
      <w:pPr>
        <w:spacing w:after="140" w:line="288" w:lineRule="auto"/>
        <w:rPr>
          <w:rFonts w:ascii="Roboto" w:eastAsia="Roboto" w:hAnsi="Roboto" w:cs="Roboto"/>
        </w:rPr>
      </w:pPr>
    </w:p>
    <w:sectPr w:rsidR="00BB0218" w:rsidRPr="002F150E">
      <w:footerReference w:type="default" r:id="rId8"/>
      <w:headerReference w:type="first" r:id="rId9"/>
      <w:footerReference w:type="first" r:id="rId10"/>
      <w:pgSz w:w="12240" w:h="15840"/>
      <w:pgMar w:top="1134" w:right="1134" w:bottom="1698"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FC0" w:rsidRDefault="00302FC0">
      <w:pPr>
        <w:rPr>
          <w:rFonts w:hint="eastAsia"/>
        </w:rPr>
      </w:pPr>
      <w:r>
        <w:separator/>
      </w:r>
    </w:p>
  </w:endnote>
  <w:endnote w:type="continuationSeparator" w:id="0">
    <w:p w:rsidR="00302FC0" w:rsidRDefault="00302F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游明朝">
    <w:panose1 w:val="02020400000000000000"/>
    <w:charset w:val="80"/>
    <w:family w:val="roman"/>
    <w:pitch w:val="variable"/>
    <w:sig w:usb0="800002E7" w:usb1="2AC7FCFF" w:usb2="00000012" w:usb3="00000000" w:csb0="0002009F" w:csb1="00000000"/>
  </w:font>
  <w:font w:name="Liberation Sans">
    <w:altName w:val="Times New Roman"/>
    <w:charset w:val="00"/>
    <w:family w:val="auto"/>
    <w:pitch w:val="default"/>
  </w:font>
  <w:font w:name="Roboto">
    <w:altName w:val="Times New Roman"/>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615" w:rsidRDefault="00945615">
    <w:pPr>
      <w:tabs>
        <w:tab w:val="center" w:pos="4986"/>
        <w:tab w:val="right" w:pos="9972"/>
      </w:tabs>
      <w:spacing w:after="1134"/>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615" w:rsidRDefault="00945615">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FC0" w:rsidRDefault="00302FC0">
      <w:pPr>
        <w:rPr>
          <w:rFonts w:hint="eastAsia"/>
        </w:rPr>
      </w:pPr>
      <w:r>
        <w:separator/>
      </w:r>
    </w:p>
  </w:footnote>
  <w:footnote w:type="continuationSeparator" w:id="0">
    <w:p w:rsidR="00302FC0" w:rsidRDefault="00302FC0">
      <w:pPr>
        <w:rPr>
          <w:rFonts w:hint="eastAsia"/>
        </w:rPr>
      </w:pPr>
      <w:r>
        <w:continuationSeparator/>
      </w:r>
    </w:p>
  </w:footnote>
  <w:footnote w:id="1">
    <w:p w:rsidR="00945615" w:rsidRDefault="00945615">
      <w:pPr>
        <w:rPr>
          <w:rFonts w:hint="eastAsia"/>
          <w:sz w:val="20"/>
          <w:szCs w:val="20"/>
        </w:rPr>
      </w:pPr>
      <w:r>
        <w:rPr>
          <w:vertAlign w:val="superscript"/>
        </w:rPr>
        <w:footnoteRef/>
      </w:r>
      <w:r>
        <w:rPr>
          <w:sz w:val="20"/>
          <w:szCs w:val="20"/>
        </w:rPr>
        <w:t xml:space="preserve"> https://www.openchainproject.org/curriculum</w:t>
      </w:r>
    </w:p>
  </w:footnote>
  <w:footnote w:id="2">
    <w:p w:rsidR="00945615" w:rsidRDefault="00945615">
      <w:pPr>
        <w:rPr>
          <w:rFonts w:hint="eastAsia"/>
          <w:sz w:val="20"/>
          <w:szCs w:val="20"/>
        </w:rPr>
      </w:pPr>
      <w:r>
        <w:rPr>
          <w:vertAlign w:val="superscript"/>
        </w:rPr>
        <w:footnoteRef/>
      </w:r>
      <w:r>
        <w:rPr>
          <w:sz w:val="20"/>
          <w:szCs w:val="20"/>
        </w:rPr>
        <w:t xml:space="preserve"> https://www.linuxfoundation.org/projects/opencompliance/self-assessment-compliance-checklist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615" w:rsidRDefault="00945615">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97EFA"/>
    <w:multiLevelType w:val="multilevel"/>
    <w:tmpl w:val="139ED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270C68"/>
    <w:multiLevelType w:val="multilevel"/>
    <w:tmpl w:val="5308B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18"/>
    <w:rsid w:val="0005022B"/>
    <w:rsid w:val="00143778"/>
    <w:rsid w:val="00263D76"/>
    <w:rsid w:val="002F150E"/>
    <w:rsid w:val="002F198F"/>
    <w:rsid w:val="00302FC0"/>
    <w:rsid w:val="00363949"/>
    <w:rsid w:val="0048249E"/>
    <w:rsid w:val="0055277E"/>
    <w:rsid w:val="005B39C9"/>
    <w:rsid w:val="00696BAF"/>
    <w:rsid w:val="00746362"/>
    <w:rsid w:val="00874E83"/>
    <w:rsid w:val="00945615"/>
    <w:rsid w:val="00967349"/>
    <w:rsid w:val="009A6E58"/>
    <w:rsid w:val="00AB200B"/>
    <w:rsid w:val="00AC6491"/>
    <w:rsid w:val="00B757BF"/>
    <w:rsid w:val="00BB0218"/>
    <w:rsid w:val="00CB391F"/>
    <w:rsid w:val="00EF1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822E25"/>
  <w15:docId w15:val="{E1EF43F2-37FC-4500-B0BC-3324F097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iberation Serif"/>
        <w:color w:val="000000"/>
        <w:sz w:val="24"/>
        <w:szCs w:val="24"/>
        <w:lang w:val="en-US" w:eastAsia="ja-JP"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spacing w:before="240" w:after="120"/>
      <w:ind w:left="432" w:hanging="432"/>
      <w:outlineLvl w:val="0"/>
    </w:pPr>
    <w:rPr>
      <w:rFonts w:ascii="Liberation Sans" w:eastAsia="Liberation Sans" w:hAnsi="Liberation Sans" w:cs="Liberation Sans"/>
      <w:b/>
      <w:sz w:val="36"/>
      <w:szCs w:val="36"/>
    </w:rPr>
  </w:style>
  <w:style w:type="paragraph" w:styleId="2">
    <w:name w:val="heading 2"/>
    <w:basedOn w:val="a"/>
    <w:next w:val="a"/>
    <w:pPr>
      <w:keepNext/>
      <w:spacing w:before="200" w:after="120"/>
      <w:ind w:left="576" w:hanging="576"/>
      <w:outlineLvl w:val="1"/>
    </w:pPr>
    <w:rPr>
      <w:rFonts w:ascii="Liberation Sans" w:eastAsia="Liberation Sans" w:hAnsi="Liberation Sans" w:cs="Liberation Sans"/>
      <w:b/>
      <w:sz w:val="32"/>
      <w:szCs w:val="32"/>
    </w:rPr>
  </w:style>
  <w:style w:type="paragraph" w:styleId="3">
    <w:name w:val="heading 3"/>
    <w:basedOn w:val="a"/>
    <w:next w:val="a"/>
    <w:pPr>
      <w:keepNext/>
      <w:spacing w:before="140" w:after="120"/>
      <w:ind w:left="720" w:hanging="720"/>
      <w:outlineLvl w:val="2"/>
    </w:pPr>
    <w:rPr>
      <w:rFonts w:ascii="Liberation Sans" w:eastAsia="Liberation Sans" w:hAnsi="Liberation Sans" w:cs="Liberation Sans"/>
      <w:b/>
      <w:sz w:val="28"/>
      <w:szCs w:val="28"/>
    </w:rPr>
  </w:style>
  <w:style w:type="paragraph" w:styleId="4">
    <w:name w:val="heading 4"/>
    <w:basedOn w:val="a"/>
    <w:next w:val="a"/>
    <w:pPr>
      <w:keepNext/>
      <w:spacing w:before="120" w:after="120"/>
      <w:ind w:left="864" w:hanging="864"/>
      <w:outlineLvl w:val="3"/>
    </w:pPr>
    <w:rPr>
      <w:rFonts w:ascii="Liberation Sans" w:eastAsia="Liberation Sans" w:hAnsi="Liberation Sans" w:cs="Liberation Sans"/>
      <w:b/>
      <w:i/>
      <w:sz w:val="27"/>
      <w:szCs w:val="27"/>
    </w:rPr>
  </w:style>
  <w:style w:type="paragraph" w:styleId="5">
    <w:name w:val="heading 5"/>
    <w:basedOn w:val="a"/>
    <w:next w:val="a"/>
    <w:pPr>
      <w:keepNext/>
      <w:spacing w:before="120" w:after="60"/>
      <w:ind w:left="1008" w:hanging="1008"/>
      <w:outlineLvl w:val="4"/>
    </w:pPr>
    <w:rPr>
      <w:rFonts w:ascii="Liberation Sans" w:eastAsia="Liberation Sans" w:hAnsi="Liberation Sans" w:cs="Liberation Sans"/>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before="240" w:after="120"/>
      <w:jc w:val="center"/>
    </w:pPr>
    <w:rPr>
      <w:rFonts w:ascii="Liberation Sans" w:eastAsia="Liberation Sans" w:hAnsi="Liberation Sans" w:cs="Liberation Sans"/>
      <w:b/>
      <w:sz w:val="56"/>
      <w:szCs w:val="56"/>
    </w:rPr>
  </w:style>
  <w:style w:type="paragraph" w:styleId="a4">
    <w:name w:val="Subtitle"/>
    <w:basedOn w:val="a"/>
    <w:next w:val="a"/>
    <w:pPr>
      <w:keepNext/>
      <w:spacing w:before="60" w:after="120"/>
      <w:jc w:val="center"/>
    </w:pPr>
    <w:rPr>
      <w:rFonts w:ascii="Liberation Sans" w:eastAsia="Liberation Sans" w:hAnsi="Liberation Sans" w:cs="Liberation Sans"/>
      <w:sz w:val="36"/>
      <w:szCs w:val="36"/>
    </w:rPr>
  </w:style>
  <w:style w:type="character" w:styleId="a5">
    <w:name w:val="Hyperlink"/>
    <w:basedOn w:val="a0"/>
    <w:uiPriority w:val="99"/>
    <w:unhideWhenUsed/>
    <w:rsid w:val="00CB391F"/>
    <w:rPr>
      <w:color w:val="0563C1" w:themeColor="hyperlink"/>
      <w:u w:val="single"/>
    </w:rPr>
  </w:style>
  <w:style w:type="character" w:customStyle="1" w:styleId="UnresolvedMention">
    <w:name w:val="Unresolved Mention"/>
    <w:basedOn w:val="a0"/>
    <w:uiPriority w:val="99"/>
    <w:semiHidden/>
    <w:unhideWhenUsed/>
    <w:rsid w:val="00CB39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uxfoundation.org/open-source-management/practical-gpl-compliance/"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340</Words>
  <Characters>1939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Fukuchi, Hiroyuki (Sony)</dc:creator>
  <cp:lastModifiedBy>Fukuchi, Hiroyuki (Sony)</cp:lastModifiedBy>
  <cp:revision>4</cp:revision>
  <dcterms:created xsi:type="dcterms:W3CDTF">2018-05-18T03:27:00Z</dcterms:created>
  <dcterms:modified xsi:type="dcterms:W3CDTF">2018-05-18T05:22:00Z</dcterms:modified>
</cp:coreProperties>
</file>