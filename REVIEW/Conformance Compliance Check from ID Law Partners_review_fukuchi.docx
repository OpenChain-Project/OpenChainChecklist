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B0FD0" w14:textId="77777777" w:rsidR="006F216B" w:rsidRPr="004030BF" w:rsidRDefault="003F39D5" w:rsidP="00162A0D">
      <w:pPr>
        <w:jc w:val="center"/>
        <w:rPr>
          <w:b/>
          <w:u w:val="single"/>
        </w:rPr>
      </w:pPr>
      <w:r>
        <w:rPr>
          <w:b/>
          <w:u w:val="single"/>
        </w:rPr>
        <w:t>XXXXXX</w:t>
      </w:r>
      <w:r w:rsidR="00162A0D" w:rsidRPr="004030BF">
        <w:rPr>
          <w:b/>
          <w:u w:val="single"/>
        </w:rPr>
        <w:t xml:space="preserve"> OPENCHAIN COMPLIANCE CHECK</w:t>
      </w:r>
    </w:p>
    <w:tbl>
      <w:tblPr>
        <w:tblStyle w:val="a3"/>
        <w:tblW w:w="0" w:type="auto"/>
        <w:tblLook w:val="04A0" w:firstRow="1" w:lastRow="0" w:firstColumn="1" w:lastColumn="0" w:noHBand="0" w:noVBand="1"/>
      </w:tblPr>
      <w:tblGrid>
        <w:gridCol w:w="605"/>
        <w:gridCol w:w="761"/>
        <w:gridCol w:w="4387"/>
        <w:gridCol w:w="552"/>
        <w:gridCol w:w="676"/>
        <w:gridCol w:w="4463"/>
        <w:gridCol w:w="1372"/>
        <w:gridCol w:w="1178"/>
      </w:tblGrid>
      <w:tr w:rsidR="00EF3CB3" w:rsidRPr="004030BF" w14:paraId="16392814" w14:textId="77777777" w:rsidTr="00521347">
        <w:tc>
          <w:tcPr>
            <w:tcW w:w="605" w:type="dxa"/>
            <w:shd w:val="clear" w:color="auto" w:fill="E7E6E6" w:themeFill="background2"/>
          </w:tcPr>
          <w:p w14:paraId="7FCA6464" w14:textId="77777777" w:rsidR="00EF3CB3" w:rsidRPr="004030BF" w:rsidRDefault="00EF3CB3" w:rsidP="00162A0D">
            <w:pPr>
              <w:rPr>
                <w:b/>
              </w:rPr>
            </w:pPr>
            <w:r w:rsidRPr="004030BF">
              <w:rPr>
                <w:b/>
              </w:rPr>
              <w:t>Nº</w:t>
            </w:r>
          </w:p>
        </w:tc>
        <w:tc>
          <w:tcPr>
            <w:tcW w:w="761" w:type="dxa"/>
            <w:shd w:val="clear" w:color="auto" w:fill="E7E6E6" w:themeFill="background2"/>
          </w:tcPr>
          <w:p w14:paraId="127A5B9F" w14:textId="77777777" w:rsidR="00EF3CB3" w:rsidRPr="004030BF" w:rsidRDefault="00EF3CB3" w:rsidP="00162A0D">
            <w:pPr>
              <w:rPr>
                <w:b/>
              </w:rPr>
            </w:pPr>
            <w:r w:rsidRPr="004030BF">
              <w:rPr>
                <w:b/>
              </w:rPr>
              <w:t>Spec</w:t>
            </w:r>
          </w:p>
        </w:tc>
        <w:tc>
          <w:tcPr>
            <w:tcW w:w="4387" w:type="dxa"/>
            <w:shd w:val="clear" w:color="auto" w:fill="E7E6E6" w:themeFill="background2"/>
          </w:tcPr>
          <w:p w14:paraId="7B19B002" w14:textId="77777777" w:rsidR="00EF3CB3" w:rsidRPr="004030BF" w:rsidRDefault="00EF3CB3" w:rsidP="00162A0D">
            <w:pPr>
              <w:rPr>
                <w:b/>
              </w:rPr>
            </w:pPr>
            <w:r w:rsidRPr="004030BF">
              <w:rPr>
                <w:b/>
              </w:rPr>
              <w:t>チェックリスト</w:t>
            </w:r>
          </w:p>
        </w:tc>
        <w:tc>
          <w:tcPr>
            <w:tcW w:w="552" w:type="dxa"/>
            <w:shd w:val="clear" w:color="auto" w:fill="E7E6E6" w:themeFill="background2"/>
          </w:tcPr>
          <w:p w14:paraId="23824759" w14:textId="77777777" w:rsidR="00EF3CB3" w:rsidRPr="004030BF" w:rsidRDefault="00EF3CB3" w:rsidP="00162A0D">
            <w:pPr>
              <w:rPr>
                <w:b/>
              </w:rPr>
            </w:pPr>
            <w:r w:rsidRPr="004030BF">
              <w:rPr>
                <w:b/>
              </w:rPr>
              <w:t>Yes</w:t>
            </w:r>
          </w:p>
        </w:tc>
        <w:tc>
          <w:tcPr>
            <w:tcW w:w="676" w:type="dxa"/>
            <w:shd w:val="clear" w:color="auto" w:fill="E7E6E6" w:themeFill="background2"/>
          </w:tcPr>
          <w:p w14:paraId="57F7D64E" w14:textId="77777777" w:rsidR="00EF3CB3" w:rsidRPr="004030BF" w:rsidRDefault="00EF3CB3" w:rsidP="00162A0D">
            <w:pPr>
              <w:rPr>
                <w:b/>
              </w:rPr>
            </w:pPr>
            <w:r w:rsidRPr="004030BF">
              <w:rPr>
                <w:b/>
              </w:rPr>
              <w:t>No</w:t>
            </w:r>
          </w:p>
        </w:tc>
        <w:tc>
          <w:tcPr>
            <w:tcW w:w="4463" w:type="dxa"/>
            <w:shd w:val="clear" w:color="auto" w:fill="E7E6E6" w:themeFill="background2"/>
          </w:tcPr>
          <w:p w14:paraId="59E55849" w14:textId="77777777" w:rsidR="00EF3CB3" w:rsidRPr="004030BF" w:rsidRDefault="00EF3CB3" w:rsidP="00162A0D">
            <w:pPr>
              <w:rPr>
                <w:b/>
              </w:rPr>
            </w:pPr>
            <w:r w:rsidRPr="004030BF">
              <w:rPr>
                <w:b/>
              </w:rPr>
              <w:t>次の</w:t>
            </w:r>
            <w:r w:rsidRPr="004030BF">
              <w:rPr>
                <w:b/>
              </w:rPr>
              <w:t xml:space="preserve"> </w:t>
            </w:r>
            <w:r w:rsidRPr="004030BF">
              <w:rPr>
                <w:b/>
              </w:rPr>
              <w:t>ステップ</w:t>
            </w:r>
          </w:p>
        </w:tc>
        <w:tc>
          <w:tcPr>
            <w:tcW w:w="1372" w:type="dxa"/>
            <w:shd w:val="clear" w:color="auto" w:fill="E7E6E6" w:themeFill="background2"/>
          </w:tcPr>
          <w:p w14:paraId="4E78BC37" w14:textId="77777777" w:rsidR="00EF3CB3" w:rsidRPr="004030BF" w:rsidRDefault="00EF3CB3" w:rsidP="00162A0D">
            <w:pPr>
              <w:rPr>
                <w:b/>
              </w:rPr>
            </w:pPr>
            <w:commentRangeStart w:id="0"/>
            <w:r w:rsidRPr="004030BF">
              <w:rPr>
                <w:b/>
              </w:rPr>
              <w:t>責任者</w:t>
            </w:r>
            <w:commentRangeEnd w:id="0"/>
            <w:r w:rsidR="0080454F">
              <w:rPr>
                <w:rStyle w:val="aa"/>
              </w:rPr>
              <w:commentReference w:id="0"/>
            </w:r>
          </w:p>
        </w:tc>
        <w:tc>
          <w:tcPr>
            <w:tcW w:w="1178" w:type="dxa"/>
            <w:shd w:val="clear" w:color="auto" w:fill="E7E6E6" w:themeFill="background2"/>
          </w:tcPr>
          <w:p w14:paraId="08D95FB4" w14:textId="77777777" w:rsidR="00EF3CB3" w:rsidRPr="004030BF" w:rsidRDefault="00EF3CB3" w:rsidP="00162A0D">
            <w:pPr>
              <w:rPr>
                <w:b/>
              </w:rPr>
            </w:pPr>
            <w:r w:rsidRPr="004030BF">
              <w:rPr>
                <w:b/>
              </w:rPr>
              <w:t>優先度</w:t>
            </w:r>
          </w:p>
        </w:tc>
      </w:tr>
      <w:tr w:rsidR="00EF3CB3" w:rsidRPr="00EF3CB3" w14:paraId="31631DC8" w14:textId="77777777" w:rsidTr="00521347">
        <w:tc>
          <w:tcPr>
            <w:tcW w:w="605" w:type="dxa"/>
          </w:tcPr>
          <w:p w14:paraId="29C336C6" w14:textId="77777777" w:rsidR="00EF3CB3" w:rsidRDefault="00EF3CB3" w:rsidP="00162A0D">
            <w:r>
              <w:t>1.a</w:t>
            </w:r>
          </w:p>
        </w:tc>
        <w:tc>
          <w:tcPr>
            <w:tcW w:w="761" w:type="dxa"/>
          </w:tcPr>
          <w:p w14:paraId="4119038D" w14:textId="77777777" w:rsidR="00EF3CB3" w:rsidRDefault="00EF3CB3" w:rsidP="00162A0D">
            <w:r w:rsidRPr="00162A0D">
              <w:t>1.1; 1.1.1</w:t>
            </w:r>
          </w:p>
        </w:tc>
        <w:tc>
          <w:tcPr>
            <w:tcW w:w="4387" w:type="dxa"/>
          </w:tcPr>
          <w:p w14:paraId="77AA05D8" w14:textId="77777777" w:rsidR="00EF3CB3" w:rsidRPr="00EF3CB3" w:rsidRDefault="00EF3CB3" w:rsidP="00EF3CB3">
            <w:pPr>
              <w:rPr>
                <w:lang w:val="en-US" w:eastAsia="ja-JP"/>
              </w:rPr>
            </w:pPr>
            <w:commentRangeStart w:id="1"/>
            <w:del w:id="2" w:author="Fukuchi, Hiroyuki (SGMO)" w:date="2018-05-29T15:05:00Z">
              <w:r w:rsidRPr="00162A0D" w:rsidDel="006207A6">
                <w:rPr>
                  <w:lang w:val="en-US" w:eastAsia="ja-JP"/>
                </w:rPr>
                <w:delText>供給ソフトウェアの頒布について</w:delText>
              </w:r>
            </w:del>
            <w:r w:rsidRPr="00162A0D">
              <w:rPr>
                <w:lang w:val="en-US" w:eastAsia="ja-JP"/>
              </w:rPr>
              <w:t>FOSS</w:t>
            </w:r>
            <w:r w:rsidRPr="00162A0D">
              <w:rPr>
                <w:lang w:val="en-US" w:eastAsia="ja-JP"/>
              </w:rPr>
              <w:t>ライセンスコンプライアンス</w:t>
            </w:r>
            <w:ins w:id="3" w:author="Fukuchi, Hiroyuki (SGMO)" w:date="2018-05-29T15:05:00Z">
              <w:r w:rsidR="006207A6">
                <w:rPr>
                  <w:rFonts w:hint="eastAsia"/>
                  <w:lang w:val="en-US" w:eastAsia="ja-JP"/>
                </w:rPr>
                <w:t>遵守の観点でまとめられた</w:t>
              </w:r>
            </w:ins>
            <w:ins w:id="4" w:author="Fukuchi, Hiroyuki (SGMO)" w:date="2018-05-29T15:06:00Z">
              <w:r w:rsidR="006207A6">
                <w:rPr>
                  <w:rFonts w:hint="eastAsia"/>
                  <w:lang w:val="en-US" w:eastAsia="ja-JP"/>
                </w:rPr>
                <w:t>供給ソフトウェアの頒布に関する</w:t>
              </w:r>
            </w:ins>
            <w:del w:id="5" w:author="Fukuchi, Hiroyuki (SGMO)" w:date="2018-05-29T15:05:00Z">
              <w:r w:rsidRPr="00162A0D" w:rsidDel="006207A6">
                <w:rPr>
                  <w:lang w:val="en-US" w:eastAsia="ja-JP"/>
                </w:rPr>
                <w:delText>を統制する</w:delText>
              </w:r>
            </w:del>
            <w:r w:rsidRPr="00162A0D">
              <w:rPr>
                <w:lang w:val="en-US" w:eastAsia="ja-JP"/>
              </w:rPr>
              <w:t>文書化されたポリシーを用意していますか？</w:t>
            </w:r>
            <w:commentRangeEnd w:id="1"/>
            <w:r w:rsidR="006207A6">
              <w:rPr>
                <w:rStyle w:val="aa"/>
              </w:rPr>
              <w:commentReference w:id="1"/>
            </w:r>
            <w:r w:rsidRPr="00162A0D">
              <w:rPr>
                <w:lang w:val="en-US" w:eastAsia="ja-JP"/>
              </w:rPr>
              <w:t>（例えば、トレーニング、社内</w:t>
            </w:r>
            <w:r w:rsidRPr="00162A0D">
              <w:rPr>
                <w:lang w:val="en-US" w:eastAsia="ja-JP"/>
              </w:rPr>
              <w:t>Wiki</w:t>
            </w:r>
            <w:r w:rsidRPr="00162A0D">
              <w:rPr>
                <w:lang w:val="en-US" w:eastAsia="ja-JP"/>
              </w:rPr>
              <w:t>、あるいは、その他の伝達手法を用いて）</w:t>
            </w:r>
          </w:p>
        </w:tc>
        <w:tc>
          <w:tcPr>
            <w:tcW w:w="552" w:type="dxa"/>
          </w:tcPr>
          <w:p w14:paraId="50AF3690" w14:textId="77777777" w:rsidR="00EF3CB3" w:rsidRPr="00EF3CB3" w:rsidRDefault="00EF3CB3" w:rsidP="00162A0D">
            <w:pPr>
              <w:rPr>
                <w:lang w:val="en-US" w:eastAsia="ja-JP"/>
              </w:rPr>
            </w:pPr>
          </w:p>
        </w:tc>
        <w:tc>
          <w:tcPr>
            <w:tcW w:w="676" w:type="dxa"/>
          </w:tcPr>
          <w:p w14:paraId="6CCD1F55" w14:textId="77777777" w:rsidR="00EF3CB3" w:rsidRPr="00EF3CB3" w:rsidRDefault="00EF3CB3" w:rsidP="00162A0D">
            <w:pPr>
              <w:rPr>
                <w:lang w:val="en-US" w:eastAsia="ja-JP"/>
              </w:rPr>
            </w:pPr>
          </w:p>
        </w:tc>
        <w:tc>
          <w:tcPr>
            <w:tcW w:w="4463" w:type="dxa"/>
          </w:tcPr>
          <w:p w14:paraId="1437E4BC" w14:textId="77777777" w:rsidR="00EF3CB3" w:rsidRPr="00EF3CB3" w:rsidRDefault="00EF3CB3" w:rsidP="00162A0D">
            <w:pPr>
              <w:rPr>
                <w:lang w:val="en-US" w:eastAsia="ja-JP"/>
              </w:rPr>
            </w:pPr>
          </w:p>
        </w:tc>
        <w:tc>
          <w:tcPr>
            <w:tcW w:w="1372" w:type="dxa"/>
          </w:tcPr>
          <w:p w14:paraId="3F4EC6A8" w14:textId="77777777" w:rsidR="00EF3CB3" w:rsidRPr="00EF3CB3" w:rsidRDefault="00EF3CB3" w:rsidP="00162A0D">
            <w:pPr>
              <w:rPr>
                <w:lang w:val="en-US" w:eastAsia="ja-JP"/>
              </w:rPr>
            </w:pPr>
          </w:p>
        </w:tc>
        <w:tc>
          <w:tcPr>
            <w:tcW w:w="1178" w:type="dxa"/>
          </w:tcPr>
          <w:p w14:paraId="4C27E403" w14:textId="77777777" w:rsidR="00EF3CB3" w:rsidRPr="00EF3CB3" w:rsidRDefault="00EF3CB3" w:rsidP="00162A0D">
            <w:pPr>
              <w:rPr>
                <w:lang w:val="en-US" w:eastAsia="ja-JP"/>
              </w:rPr>
            </w:pPr>
          </w:p>
        </w:tc>
      </w:tr>
      <w:tr w:rsidR="00EF3CB3" w:rsidRPr="00162A0D" w14:paraId="61EEFECD" w14:textId="77777777" w:rsidTr="00521347">
        <w:tc>
          <w:tcPr>
            <w:tcW w:w="605" w:type="dxa"/>
          </w:tcPr>
          <w:p w14:paraId="427A6191" w14:textId="77777777" w:rsidR="00EF3CB3" w:rsidRDefault="00EF3CB3" w:rsidP="00162A0D">
            <w:r>
              <w:t>1.b</w:t>
            </w:r>
          </w:p>
        </w:tc>
        <w:tc>
          <w:tcPr>
            <w:tcW w:w="761" w:type="dxa"/>
          </w:tcPr>
          <w:p w14:paraId="6BFDBE55" w14:textId="77777777" w:rsidR="00EF3CB3" w:rsidRDefault="00EF3CB3" w:rsidP="00162A0D">
            <w:r w:rsidRPr="00162A0D">
              <w:t>1.1.</w:t>
            </w:r>
          </w:p>
        </w:tc>
        <w:tc>
          <w:tcPr>
            <w:tcW w:w="4387" w:type="dxa"/>
          </w:tcPr>
          <w:p w14:paraId="007BA7BD" w14:textId="77777777" w:rsidR="00EF3CB3" w:rsidRPr="00162A0D" w:rsidRDefault="00EF3CB3" w:rsidP="00162A0D">
            <w:pPr>
              <w:rPr>
                <w:lang w:val="en-US" w:eastAsia="ja-JP"/>
              </w:rPr>
            </w:pPr>
            <w:r w:rsidRPr="00162A0D">
              <w:rPr>
                <w:lang w:val="en-US" w:eastAsia="ja-JP"/>
              </w:rPr>
              <w:t>そのポリシーは社内で周知されていますか？</w:t>
            </w:r>
          </w:p>
        </w:tc>
        <w:tc>
          <w:tcPr>
            <w:tcW w:w="552" w:type="dxa"/>
          </w:tcPr>
          <w:p w14:paraId="22DE9DA8" w14:textId="77777777" w:rsidR="00EF3CB3" w:rsidRPr="00162A0D" w:rsidRDefault="00EF3CB3" w:rsidP="00162A0D">
            <w:pPr>
              <w:rPr>
                <w:lang w:val="en-US" w:eastAsia="ja-JP"/>
              </w:rPr>
            </w:pPr>
          </w:p>
        </w:tc>
        <w:tc>
          <w:tcPr>
            <w:tcW w:w="676" w:type="dxa"/>
          </w:tcPr>
          <w:p w14:paraId="5152FF03" w14:textId="77777777" w:rsidR="00EF3CB3" w:rsidRPr="00162A0D" w:rsidRDefault="00EF3CB3" w:rsidP="00162A0D">
            <w:pPr>
              <w:rPr>
                <w:lang w:val="en-US" w:eastAsia="ja-JP"/>
              </w:rPr>
            </w:pPr>
          </w:p>
        </w:tc>
        <w:tc>
          <w:tcPr>
            <w:tcW w:w="4463" w:type="dxa"/>
          </w:tcPr>
          <w:p w14:paraId="780DF848" w14:textId="77777777" w:rsidR="00EF3CB3" w:rsidRPr="00162A0D" w:rsidRDefault="00EF3CB3" w:rsidP="00162A0D">
            <w:pPr>
              <w:rPr>
                <w:lang w:val="en-US" w:eastAsia="ja-JP"/>
              </w:rPr>
            </w:pPr>
          </w:p>
        </w:tc>
        <w:tc>
          <w:tcPr>
            <w:tcW w:w="1372" w:type="dxa"/>
          </w:tcPr>
          <w:p w14:paraId="4AFAD0C0" w14:textId="77777777" w:rsidR="00EF3CB3" w:rsidRPr="00162A0D" w:rsidRDefault="00EF3CB3" w:rsidP="00162A0D">
            <w:pPr>
              <w:rPr>
                <w:lang w:val="en-US" w:eastAsia="ja-JP"/>
              </w:rPr>
            </w:pPr>
          </w:p>
        </w:tc>
        <w:tc>
          <w:tcPr>
            <w:tcW w:w="1178" w:type="dxa"/>
          </w:tcPr>
          <w:p w14:paraId="1327337D" w14:textId="77777777" w:rsidR="00EF3CB3" w:rsidRPr="00162A0D" w:rsidRDefault="00EF3CB3" w:rsidP="00162A0D">
            <w:pPr>
              <w:rPr>
                <w:lang w:val="en-US" w:eastAsia="ja-JP"/>
              </w:rPr>
            </w:pPr>
          </w:p>
        </w:tc>
      </w:tr>
      <w:tr w:rsidR="00EF3CB3" w:rsidRPr="00162A0D" w14:paraId="57B2FDBF" w14:textId="77777777" w:rsidTr="00521347">
        <w:tc>
          <w:tcPr>
            <w:tcW w:w="605" w:type="dxa"/>
          </w:tcPr>
          <w:p w14:paraId="28B1E7C0" w14:textId="77777777" w:rsidR="00EF3CB3" w:rsidRPr="00162A0D" w:rsidRDefault="00EF3CB3" w:rsidP="00162A0D">
            <w:pPr>
              <w:rPr>
                <w:lang w:val="en-US"/>
              </w:rPr>
            </w:pPr>
            <w:r>
              <w:t>1.c</w:t>
            </w:r>
          </w:p>
        </w:tc>
        <w:tc>
          <w:tcPr>
            <w:tcW w:w="761" w:type="dxa"/>
          </w:tcPr>
          <w:p w14:paraId="4C146C18" w14:textId="77777777" w:rsidR="00EF3CB3" w:rsidRPr="00162A0D" w:rsidRDefault="00EF3CB3" w:rsidP="00162A0D">
            <w:pPr>
              <w:rPr>
                <w:lang w:val="en-US"/>
              </w:rPr>
            </w:pPr>
            <w:r w:rsidRPr="00162A0D">
              <w:rPr>
                <w:lang w:val="en-US"/>
              </w:rPr>
              <w:t>1.1.2</w:t>
            </w:r>
          </w:p>
        </w:tc>
        <w:tc>
          <w:tcPr>
            <w:tcW w:w="4387" w:type="dxa"/>
          </w:tcPr>
          <w:p w14:paraId="4683A92A" w14:textId="77777777" w:rsidR="00EF3CB3" w:rsidRPr="00162A0D" w:rsidRDefault="00EF3CB3" w:rsidP="00162A0D">
            <w:pPr>
              <w:rPr>
                <w:lang w:val="en-US" w:eastAsia="ja-JP"/>
              </w:rPr>
            </w:pPr>
            <w:r w:rsidRPr="00162A0D">
              <w:rPr>
                <w:lang w:val="en-US" w:eastAsia="ja-JP"/>
              </w:rPr>
              <w:t>文書化された手順によって</w:t>
            </w:r>
          </w:p>
          <w:p w14:paraId="43FD7EEF" w14:textId="77777777" w:rsidR="00EF3CB3" w:rsidRPr="00162A0D" w:rsidRDefault="00EF3CB3" w:rsidP="00EF3CB3">
            <w:pPr>
              <w:rPr>
                <w:lang w:val="en-US" w:eastAsia="ja-JP"/>
              </w:rPr>
            </w:pPr>
            <w:r w:rsidRPr="00162A0D">
              <w:rPr>
                <w:lang w:val="en-US" w:eastAsia="ja-JP"/>
              </w:rPr>
              <w:t>FOSS</w:t>
            </w:r>
            <w:r w:rsidRPr="00162A0D">
              <w:rPr>
                <w:lang w:val="en-US" w:eastAsia="ja-JP"/>
              </w:rPr>
              <w:t>ポリシーの存在がすべてのソフトウェア要員に周知されていますか？</w:t>
            </w:r>
          </w:p>
        </w:tc>
        <w:tc>
          <w:tcPr>
            <w:tcW w:w="552" w:type="dxa"/>
          </w:tcPr>
          <w:p w14:paraId="6EFB6605" w14:textId="77777777" w:rsidR="00EF3CB3" w:rsidRPr="00162A0D" w:rsidRDefault="00EF3CB3" w:rsidP="00162A0D">
            <w:pPr>
              <w:rPr>
                <w:lang w:val="en-US" w:eastAsia="ja-JP"/>
              </w:rPr>
            </w:pPr>
          </w:p>
        </w:tc>
        <w:tc>
          <w:tcPr>
            <w:tcW w:w="676" w:type="dxa"/>
          </w:tcPr>
          <w:p w14:paraId="3D85CDCB" w14:textId="77777777" w:rsidR="00EF3CB3" w:rsidRPr="00162A0D" w:rsidRDefault="00EF3CB3" w:rsidP="00162A0D">
            <w:pPr>
              <w:rPr>
                <w:lang w:val="en-US" w:eastAsia="ja-JP"/>
              </w:rPr>
            </w:pPr>
          </w:p>
        </w:tc>
        <w:tc>
          <w:tcPr>
            <w:tcW w:w="4463" w:type="dxa"/>
          </w:tcPr>
          <w:p w14:paraId="5134C7E0" w14:textId="77777777" w:rsidR="00EF3CB3" w:rsidRPr="00162A0D" w:rsidRDefault="00EF3CB3" w:rsidP="00162A0D">
            <w:pPr>
              <w:rPr>
                <w:lang w:val="en-US" w:eastAsia="ja-JP"/>
              </w:rPr>
            </w:pPr>
          </w:p>
        </w:tc>
        <w:tc>
          <w:tcPr>
            <w:tcW w:w="1372" w:type="dxa"/>
          </w:tcPr>
          <w:p w14:paraId="70E4C220" w14:textId="77777777" w:rsidR="00EF3CB3" w:rsidRPr="00162A0D" w:rsidRDefault="00EF3CB3" w:rsidP="00162A0D">
            <w:pPr>
              <w:rPr>
                <w:lang w:val="en-US" w:eastAsia="ja-JP"/>
              </w:rPr>
            </w:pPr>
          </w:p>
        </w:tc>
        <w:tc>
          <w:tcPr>
            <w:tcW w:w="1178" w:type="dxa"/>
          </w:tcPr>
          <w:p w14:paraId="12F83918" w14:textId="77777777" w:rsidR="00EF3CB3" w:rsidRPr="00162A0D" w:rsidRDefault="00EF3CB3" w:rsidP="00162A0D">
            <w:pPr>
              <w:rPr>
                <w:lang w:val="en-US" w:eastAsia="ja-JP"/>
              </w:rPr>
            </w:pPr>
          </w:p>
        </w:tc>
      </w:tr>
      <w:tr w:rsidR="00EF3CB3" w:rsidRPr="00162A0D" w14:paraId="6FD4F881" w14:textId="77777777" w:rsidTr="00521347">
        <w:tc>
          <w:tcPr>
            <w:tcW w:w="605" w:type="dxa"/>
          </w:tcPr>
          <w:p w14:paraId="08BD72CA" w14:textId="77777777" w:rsidR="00EF3CB3" w:rsidRPr="00162A0D" w:rsidRDefault="00EF3CB3" w:rsidP="00162A0D">
            <w:pPr>
              <w:rPr>
                <w:lang w:val="en-US"/>
              </w:rPr>
            </w:pPr>
            <w:r>
              <w:t>1.d</w:t>
            </w:r>
          </w:p>
        </w:tc>
        <w:tc>
          <w:tcPr>
            <w:tcW w:w="761" w:type="dxa"/>
          </w:tcPr>
          <w:p w14:paraId="66E96029" w14:textId="77777777" w:rsidR="00EF3CB3" w:rsidRPr="00162A0D" w:rsidRDefault="00EF3CB3" w:rsidP="00162A0D">
            <w:pPr>
              <w:rPr>
                <w:lang w:val="en-US"/>
              </w:rPr>
            </w:pPr>
            <w:r w:rsidRPr="00162A0D">
              <w:rPr>
                <w:lang w:val="en-US"/>
              </w:rPr>
              <w:t>1.2</w:t>
            </w:r>
            <w:r>
              <w:rPr>
                <w:lang w:val="en-US"/>
              </w:rPr>
              <w:t xml:space="preserve"> - </w:t>
            </w:r>
            <w:r w:rsidRPr="00162A0D">
              <w:rPr>
                <w:lang w:val="en-US"/>
              </w:rPr>
              <w:t>1.2.1</w:t>
            </w:r>
          </w:p>
        </w:tc>
        <w:tc>
          <w:tcPr>
            <w:tcW w:w="4387" w:type="dxa"/>
          </w:tcPr>
          <w:p w14:paraId="221AE840" w14:textId="77777777" w:rsidR="00EF3CB3" w:rsidRPr="00162A0D" w:rsidRDefault="00EF3CB3" w:rsidP="00EF3CB3">
            <w:pPr>
              <w:rPr>
                <w:lang w:val="en-US" w:eastAsia="ja-JP"/>
              </w:rPr>
            </w:pPr>
            <w:r w:rsidRPr="00162A0D">
              <w:rPr>
                <w:lang w:val="en-US" w:eastAsia="ja-JP"/>
              </w:rPr>
              <w:t>以下のようなトピックをカバーした</w:t>
            </w:r>
            <w:r w:rsidRPr="00162A0D">
              <w:rPr>
                <w:lang w:val="en-US" w:eastAsia="ja-JP"/>
              </w:rPr>
              <w:t>FOSS</w:t>
            </w:r>
            <w:r w:rsidRPr="00162A0D">
              <w:rPr>
                <w:lang w:val="en-US" w:eastAsia="ja-JP"/>
              </w:rPr>
              <w:t>トレーニング資料（例えば、スライドショーやオンラインコースなど）を用意していますか？</w:t>
            </w:r>
          </w:p>
        </w:tc>
        <w:tc>
          <w:tcPr>
            <w:tcW w:w="552" w:type="dxa"/>
          </w:tcPr>
          <w:p w14:paraId="7D4CB38A" w14:textId="77777777" w:rsidR="00EF3CB3" w:rsidRPr="00162A0D" w:rsidRDefault="00EF3CB3" w:rsidP="00162A0D">
            <w:pPr>
              <w:rPr>
                <w:lang w:val="en-US" w:eastAsia="ja-JP"/>
              </w:rPr>
            </w:pPr>
          </w:p>
        </w:tc>
        <w:tc>
          <w:tcPr>
            <w:tcW w:w="676" w:type="dxa"/>
          </w:tcPr>
          <w:p w14:paraId="0290C29A" w14:textId="77777777" w:rsidR="00EF3CB3" w:rsidRPr="00162A0D" w:rsidRDefault="00EF3CB3" w:rsidP="00162A0D">
            <w:pPr>
              <w:rPr>
                <w:lang w:val="en-US" w:eastAsia="ja-JP"/>
              </w:rPr>
            </w:pPr>
          </w:p>
        </w:tc>
        <w:tc>
          <w:tcPr>
            <w:tcW w:w="4463" w:type="dxa"/>
          </w:tcPr>
          <w:p w14:paraId="06863F07" w14:textId="77777777" w:rsidR="00EF3CB3" w:rsidRPr="00162A0D" w:rsidRDefault="00EF3CB3" w:rsidP="00162A0D">
            <w:pPr>
              <w:rPr>
                <w:lang w:val="en-US" w:eastAsia="ja-JP"/>
              </w:rPr>
            </w:pPr>
          </w:p>
        </w:tc>
        <w:tc>
          <w:tcPr>
            <w:tcW w:w="1372" w:type="dxa"/>
          </w:tcPr>
          <w:p w14:paraId="672CA20B" w14:textId="77777777" w:rsidR="00EF3CB3" w:rsidRPr="00162A0D" w:rsidRDefault="00EF3CB3" w:rsidP="00162A0D">
            <w:pPr>
              <w:rPr>
                <w:lang w:val="en-US" w:eastAsia="ja-JP"/>
              </w:rPr>
            </w:pPr>
          </w:p>
        </w:tc>
        <w:tc>
          <w:tcPr>
            <w:tcW w:w="1178" w:type="dxa"/>
          </w:tcPr>
          <w:p w14:paraId="3651812A" w14:textId="77777777" w:rsidR="00EF3CB3" w:rsidRPr="00162A0D" w:rsidRDefault="00EF3CB3" w:rsidP="00162A0D">
            <w:pPr>
              <w:rPr>
                <w:lang w:val="en-US" w:eastAsia="ja-JP"/>
              </w:rPr>
            </w:pPr>
          </w:p>
        </w:tc>
      </w:tr>
      <w:tr w:rsidR="00EF3CB3" w:rsidRPr="00162A0D" w14:paraId="13B1B9C5" w14:textId="77777777" w:rsidTr="00521347">
        <w:tc>
          <w:tcPr>
            <w:tcW w:w="605" w:type="dxa"/>
          </w:tcPr>
          <w:p w14:paraId="584E5B4E" w14:textId="77777777" w:rsidR="00EF3CB3" w:rsidRPr="00162A0D" w:rsidRDefault="00EF3CB3" w:rsidP="00162A0D">
            <w:pPr>
              <w:rPr>
                <w:lang w:val="en-US" w:eastAsia="ja-JP"/>
              </w:rPr>
            </w:pPr>
          </w:p>
        </w:tc>
        <w:tc>
          <w:tcPr>
            <w:tcW w:w="761" w:type="dxa"/>
          </w:tcPr>
          <w:p w14:paraId="5111B5A6" w14:textId="77777777" w:rsidR="00EF3CB3" w:rsidRPr="00162A0D" w:rsidRDefault="00EF3CB3" w:rsidP="00162A0D">
            <w:pPr>
              <w:rPr>
                <w:lang w:val="en-US"/>
              </w:rPr>
            </w:pPr>
            <w:r w:rsidRPr="00162A0D">
              <w:rPr>
                <w:lang w:val="en-US"/>
              </w:rPr>
              <w:t>1.2</w:t>
            </w:r>
          </w:p>
        </w:tc>
        <w:tc>
          <w:tcPr>
            <w:tcW w:w="4387" w:type="dxa"/>
          </w:tcPr>
          <w:p w14:paraId="2F7273E1" w14:textId="77777777" w:rsidR="00EF3CB3" w:rsidRPr="00162A0D" w:rsidRDefault="00EF3CB3" w:rsidP="00162A0D">
            <w:pPr>
              <w:pStyle w:val="a4"/>
              <w:numPr>
                <w:ilvl w:val="0"/>
                <w:numId w:val="1"/>
              </w:numPr>
              <w:rPr>
                <w:lang w:val="en-US" w:eastAsia="ja-JP"/>
              </w:rPr>
            </w:pPr>
            <w:r w:rsidRPr="00162A0D">
              <w:rPr>
                <w:lang w:val="en-US" w:eastAsia="ja-JP"/>
              </w:rPr>
              <w:t>FOSS</w:t>
            </w:r>
            <w:r w:rsidRPr="00162A0D">
              <w:rPr>
                <w:lang w:val="en-US" w:eastAsia="ja-JP"/>
              </w:rPr>
              <w:t>ポリシー、および、どこでそれを見ることができるか？</w:t>
            </w:r>
          </w:p>
        </w:tc>
        <w:tc>
          <w:tcPr>
            <w:tcW w:w="552" w:type="dxa"/>
          </w:tcPr>
          <w:p w14:paraId="54D438A8" w14:textId="77777777" w:rsidR="00EF3CB3" w:rsidRPr="00162A0D" w:rsidRDefault="00EF3CB3" w:rsidP="00162A0D">
            <w:pPr>
              <w:rPr>
                <w:lang w:val="en-US" w:eastAsia="ja-JP"/>
              </w:rPr>
            </w:pPr>
          </w:p>
        </w:tc>
        <w:tc>
          <w:tcPr>
            <w:tcW w:w="676" w:type="dxa"/>
          </w:tcPr>
          <w:p w14:paraId="6C8E6E87" w14:textId="77777777" w:rsidR="00EF3CB3" w:rsidRPr="00162A0D" w:rsidRDefault="00EF3CB3" w:rsidP="00162A0D">
            <w:pPr>
              <w:rPr>
                <w:lang w:val="en-US" w:eastAsia="ja-JP"/>
              </w:rPr>
            </w:pPr>
          </w:p>
        </w:tc>
        <w:tc>
          <w:tcPr>
            <w:tcW w:w="4463" w:type="dxa"/>
          </w:tcPr>
          <w:p w14:paraId="2F3327A8" w14:textId="77777777" w:rsidR="00EF3CB3" w:rsidRPr="00162A0D" w:rsidRDefault="00EF3CB3" w:rsidP="00162A0D">
            <w:pPr>
              <w:rPr>
                <w:lang w:val="en-US" w:eastAsia="ja-JP"/>
              </w:rPr>
            </w:pPr>
          </w:p>
        </w:tc>
        <w:tc>
          <w:tcPr>
            <w:tcW w:w="1372" w:type="dxa"/>
          </w:tcPr>
          <w:p w14:paraId="58852030" w14:textId="77777777" w:rsidR="00EF3CB3" w:rsidRPr="00162A0D" w:rsidRDefault="00EF3CB3" w:rsidP="00162A0D">
            <w:pPr>
              <w:rPr>
                <w:lang w:val="en-US" w:eastAsia="ja-JP"/>
              </w:rPr>
            </w:pPr>
          </w:p>
        </w:tc>
        <w:tc>
          <w:tcPr>
            <w:tcW w:w="1178" w:type="dxa"/>
          </w:tcPr>
          <w:p w14:paraId="0630A835" w14:textId="77777777" w:rsidR="00EF3CB3" w:rsidRPr="00162A0D" w:rsidRDefault="00EF3CB3" w:rsidP="00162A0D">
            <w:pPr>
              <w:rPr>
                <w:lang w:val="en-US" w:eastAsia="ja-JP"/>
              </w:rPr>
            </w:pPr>
          </w:p>
        </w:tc>
      </w:tr>
      <w:tr w:rsidR="00EF3CB3" w:rsidRPr="00162A0D" w14:paraId="55E93485" w14:textId="77777777" w:rsidTr="00521347">
        <w:tc>
          <w:tcPr>
            <w:tcW w:w="605" w:type="dxa"/>
          </w:tcPr>
          <w:p w14:paraId="24307D1B" w14:textId="77777777" w:rsidR="00EF3CB3" w:rsidRPr="00162A0D" w:rsidRDefault="00EF3CB3" w:rsidP="00162A0D">
            <w:pPr>
              <w:rPr>
                <w:lang w:val="en-US" w:eastAsia="ja-JP"/>
              </w:rPr>
            </w:pPr>
          </w:p>
        </w:tc>
        <w:tc>
          <w:tcPr>
            <w:tcW w:w="761" w:type="dxa"/>
          </w:tcPr>
          <w:p w14:paraId="733C33AC" w14:textId="77777777" w:rsidR="00EF3CB3" w:rsidRPr="00162A0D" w:rsidRDefault="00EF3CB3" w:rsidP="00162A0D">
            <w:pPr>
              <w:rPr>
                <w:lang w:val="en-US"/>
              </w:rPr>
            </w:pPr>
            <w:r w:rsidRPr="00162A0D">
              <w:rPr>
                <w:lang w:val="en-US"/>
              </w:rPr>
              <w:t>1.2</w:t>
            </w:r>
          </w:p>
        </w:tc>
        <w:tc>
          <w:tcPr>
            <w:tcW w:w="4387" w:type="dxa"/>
          </w:tcPr>
          <w:p w14:paraId="67973688" w14:textId="77777777" w:rsidR="00EF3CB3" w:rsidRPr="00162A0D" w:rsidRDefault="00EF3CB3" w:rsidP="00162A0D">
            <w:pPr>
              <w:pStyle w:val="a4"/>
              <w:numPr>
                <w:ilvl w:val="0"/>
                <w:numId w:val="1"/>
              </w:numPr>
              <w:rPr>
                <w:lang w:val="en-US" w:eastAsia="ja-JP"/>
              </w:rPr>
            </w:pPr>
            <w:r w:rsidRPr="00162A0D">
              <w:rPr>
                <w:lang w:val="en-US" w:eastAsia="ja-JP"/>
              </w:rPr>
              <w:t>FOSS</w:t>
            </w:r>
            <w:r w:rsidRPr="00162A0D">
              <w:rPr>
                <w:lang w:val="en-US" w:eastAsia="ja-JP"/>
              </w:rPr>
              <w:t>、および、</w:t>
            </w:r>
            <w:r w:rsidRPr="00162A0D">
              <w:rPr>
                <w:lang w:val="en-US" w:eastAsia="ja-JP"/>
              </w:rPr>
              <w:t>FOSS</w:t>
            </w:r>
            <w:r w:rsidRPr="00162A0D">
              <w:rPr>
                <w:lang w:val="en-US" w:eastAsia="ja-JP"/>
              </w:rPr>
              <w:t>ライセンスに関する知財法の基礎</w:t>
            </w:r>
          </w:p>
        </w:tc>
        <w:tc>
          <w:tcPr>
            <w:tcW w:w="552" w:type="dxa"/>
          </w:tcPr>
          <w:p w14:paraId="2F13F2B9" w14:textId="77777777" w:rsidR="00EF3CB3" w:rsidRPr="00162A0D" w:rsidRDefault="00EF3CB3" w:rsidP="00162A0D">
            <w:pPr>
              <w:rPr>
                <w:lang w:val="en-US" w:eastAsia="ja-JP"/>
              </w:rPr>
            </w:pPr>
          </w:p>
        </w:tc>
        <w:tc>
          <w:tcPr>
            <w:tcW w:w="676" w:type="dxa"/>
          </w:tcPr>
          <w:p w14:paraId="2B536B97" w14:textId="77777777" w:rsidR="00EF3CB3" w:rsidRPr="00162A0D" w:rsidRDefault="00EF3CB3" w:rsidP="00162A0D">
            <w:pPr>
              <w:rPr>
                <w:lang w:val="en-US" w:eastAsia="ja-JP"/>
              </w:rPr>
            </w:pPr>
          </w:p>
        </w:tc>
        <w:tc>
          <w:tcPr>
            <w:tcW w:w="4463" w:type="dxa"/>
          </w:tcPr>
          <w:p w14:paraId="3A53452A" w14:textId="77777777" w:rsidR="00EF3CB3" w:rsidRPr="00162A0D" w:rsidRDefault="00EF3CB3" w:rsidP="00162A0D">
            <w:pPr>
              <w:rPr>
                <w:lang w:val="en-US" w:eastAsia="ja-JP"/>
              </w:rPr>
            </w:pPr>
          </w:p>
        </w:tc>
        <w:tc>
          <w:tcPr>
            <w:tcW w:w="1372" w:type="dxa"/>
          </w:tcPr>
          <w:p w14:paraId="279136C6" w14:textId="77777777" w:rsidR="00EF3CB3" w:rsidRPr="00162A0D" w:rsidRDefault="00EF3CB3" w:rsidP="00162A0D">
            <w:pPr>
              <w:rPr>
                <w:lang w:val="en-US" w:eastAsia="ja-JP"/>
              </w:rPr>
            </w:pPr>
          </w:p>
        </w:tc>
        <w:tc>
          <w:tcPr>
            <w:tcW w:w="1178" w:type="dxa"/>
          </w:tcPr>
          <w:p w14:paraId="08EF0D98" w14:textId="77777777" w:rsidR="00EF3CB3" w:rsidRPr="00162A0D" w:rsidRDefault="00EF3CB3" w:rsidP="00162A0D">
            <w:pPr>
              <w:rPr>
                <w:lang w:val="en-US" w:eastAsia="ja-JP"/>
              </w:rPr>
            </w:pPr>
          </w:p>
        </w:tc>
      </w:tr>
      <w:tr w:rsidR="00EF3CB3" w:rsidRPr="00162A0D" w14:paraId="42460BF8" w14:textId="77777777" w:rsidTr="00521347">
        <w:tc>
          <w:tcPr>
            <w:tcW w:w="605" w:type="dxa"/>
          </w:tcPr>
          <w:p w14:paraId="6E90A3E9" w14:textId="77777777" w:rsidR="00EF3CB3" w:rsidRPr="00162A0D" w:rsidRDefault="00EF3CB3" w:rsidP="00162A0D">
            <w:pPr>
              <w:rPr>
                <w:lang w:val="en-US" w:eastAsia="ja-JP"/>
              </w:rPr>
            </w:pPr>
          </w:p>
        </w:tc>
        <w:tc>
          <w:tcPr>
            <w:tcW w:w="761" w:type="dxa"/>
          </w:tcPr>
          <w:p w14:paraId="3DED1A6E" w14:textId="77777777" w:rsidR="00EF3CB3" w:rsidRPr="00162A0D" w:rsidRDefault="00EF3CB3" w:rsidP="00162A0D">
            <w:pPr>
              <w:rPr>
                <w:lang w:val="en-US"/>
              </w:rPr>
            </w:pPr>
            <w:r w:rsidRPr="00162A0D">
              <w:rPr>
                <w:lang w:val="en-US"/>
              </w:rPr>
              <w:t>1.2</w:t>
            </w:r>
          </w:p>
        </w:tc>
        <w:tc>
          <w:tcPr>
            <w:tcW w:w="4387" w:type="dxa"/>
          </w:tcPr>
          <w:p w14:paraId="4C1BC04F" w14:textId="77777777" w:rsidR="00EF3CB3" w:rsidRPr="00162A0D" w:rsidRDefault="00EF3CB3" w:rsidP="00EF3CB3">
            <w:pPr>
              <w:pStyle w:val="a4"/>
              <w:numPr>
                <w:ilvl w:val="0"/>
                <w:numId w:val="1"/>
              </w:numPr>
              <w:rPr>
                <w:lang w:val="en-US" w:eastAsia="ja-JP"/>
              </w:rPr>
            </w:pPr>
            <w:r w:rsidRPr="00162A0D">
              <w:rPr>
                <w:lang w:val="en-US" w:eastAsia="ja-JP"/>
              </w:rPr>
              <w:t>FOSS</w:t>
            </w:r>
            <w:r w:rsidRPr="00162A0D">
              <w:rPr>
                <w:lang w:val="en-US" w:eastAsia="ja-JP"/>
              </w:rPr>
              <w:t>ライセンスの基本概念</w:t>
            </w:r>
            <w:r w:rsidRPr="00162A0D">
              <w:rPr>
                <w:lang w:val="en-US" w:eastAsia="ja-JP"/>
              </w:rPr>
              <w:t xml:space="preserve"> (</w:t>
            </w:r>
            <w:r w:rsidRPr="00162A0D">
              <w:rPr>
                <w:lang w:val="en-US" w:eastAsia="ja-JP"/>
              </w:rPr>
              <w:t>パーミッシブライセンスやコピーレフトライセンスの概念を含む</w:t>
            </w:r>
            <w:r w:rsidRPr="00162A0D">
              <w:rPr>
                <w:lang w:val="en-US" w:eastAsia="ja-JP"/>
              </w:rPr>
              <w:t>)</w:t>
            </w:r>
          </w:p>
        </w:tc>
        <w:tc>
          <w:tcPr>
            <w:tcW w:w="552" w:type="dxa"/>
          </w:tcPr>
          <w:p w14:paraId="5FAD6213" w14:textId="77777777" w:rsidR="00EF3CB3" w:rsidRPr="00162A0D" w:rsidRDefault="00EF3CB3" w:rsidP="00162A0D">
            <w:pPr>
              <w:rPr>
                <w:lang w:val="en-US" w:eastAsia="ja-JP"/>
              </w:rPr>
            </w:pPr>
          </w:p>
        </w:tc>
        <w:tc>
          <w:tcPr>
            <w:tcW w:w="676" w:type="dxa"/>
          </w:tcPr>
          <w:p w14:paraId="199868C4" w14:textId="77777777" w:rsidR="00EF3CB3" w:rsidRPr="00162A0D" w:rsidRDefault="00EF3CB3" w:rsidP="00162A0D">
            <w:pPr>
              <w:rPr>
                <w:lang w:val="en-US" w:eastAsia="ja-JP"/>
              </w:rPr>
            </w:pPr>
          </w:p>
        </w:tc>
        <w:tc>
          <w:tcPr>
            <w:tcW w:w="4463" w:type="dxa"/>
          </w:tcPr>
          <w:p w14:paraId="06F7F655" w14:textId="77777777" w:rsidR="00EF3CB3" w:rsidRPr="00162A0D" w:rsidRDefault="00EF3CB3" w:rsidP="00162A0D">
            <w:pPr>
              <w:rPr>
                <w:lang w:val="en-US" w:eastAsia="ja-JP"/>
              </w:rPr>
            </w:pPr>
          </w:p>
        </w:tc>
        <w:tc>
          <w:tcPr>
            <w:tcW w:w="1372" w:type="dxa"/>
          </w:tcPr>
          <w:p w14:paraId="71B1C729" w14:textId="77777777" w:rsidR="00EF3CB3" w:rsidRPr="00162A0D" w:rsidRDefault="00EF3CB3" w:rsidP="00162A0D">
            <w:pPr>
              <w:rPr>
                <w:lang w:val="en-US" w:eastAsia="ja-JP"/>
              </w:rPr>
            </w:pPr>
          </w:p>
        </w:tc>
        <w:tc>
          <w:tcPr>
            <w:tcW w:w="1178" w:type="dxa"/>
          </w:tcPr>
          <w:p w14:paraId="4C325725" w14:textId="77777777" w:rsidR="00EF3CB3" w:rsidRPr="00162A0D" w:rsidRDefault="00EF3CB3" w:rsidP="00162A0D">
            <w:pPr>
              <w:rPr>
                <w:lang w:val="en-US" w:eastAsia="ja-JP"/>
              </w:rPr>
            </w:pPr>
          </w:p>
        </w:tc>
      </w:tr>
      <w:tr w:rsidR="00EF3CB3" w:rsidRPr="00162A0D" w14:paraId="3C20A95E" w14:textId="77777777" w:rsidTr="00521347">
        <w:tc>
          <w:tcPr>
            <w:tcW w:w="605" w:type="dxa"/>
          </w:tcPr>
          <w:p w14:paraId="144607A8" w14:textId="77777777" w:rsidR="00EF3CB3" w:rsidRPr="00162A0D" w:rsidRDefault="00EF3CB3" w:rsidP="00162A0D">
            <w:pPr>
              <w:rPr>
                <w:lang w:val="en-US" w:eastAsia="ja-JP"/>
              </w:rPr>
            </w:pPr>
          </w:p>
        </w:tc>
        <w:tc>
          <w:tcPr>
            <w:tcW w:w="761" w:type="dxa"/>
          </w:tcPr>
          <w:p w14:paraId="5DA07459" w14:textId="77777777" w:rsidR="00EF3CB3" w:rsidRPr="00162A0D" w:rsidRDefault="00EF3CB3" w:rsidP="00162A0D">
            <w:pPr>
              <w:rPr>
                <w:lang w:val="en-US"/>
              </w:rPr>
            </w:pPr>
            <w:r w:rsidRPr="00162A0D">
              <w:rPr>
                <w:lang w:val="en-US"/>
              </w:rPr>
              <w:t>1.2</w:t>
            </w:r>
          </w:p>
        </w:tc>
        <w:tc>
          <w:tcPr>
            <w:tcW w:w="4387" w:type="dxa"/>
          </w:tcPr>
          <w:p w14:paraId="6F9C5CA3" w14:textId="77777777" w:rsidR="00EF3CB3" w:rsidRPr="00162A0D" w:rsidRDefault="00EF3CB3" w:rsidP="00162A0D">
            <w:pPr>
              <w:pStyle w:val="a4"/>
              <w:numPr>
                <w:ilvl w:val="0"/>
                <w:numId w:val="1"/>
              </w:numPr>
              <w:rPr>
                <w:lang w:val="en-US" w:eastAsia="ja-JP"/>
              </w:rPr>
            </w:pPr>
            <w:r w:rsidRPr="00162A0D">
              <w:rPr>
                <w:lang w:val="en-US" w:eastAsia="ja-JP"/>
              </w:rPr>
              <w:t>FOSS</w:t>
            </w:r>
            <w:r w:rsidRPr="00162A0D">
              <w:rPr>
                <w:lang w:val="en-US" w:eastAsia="ja-JP"/>
              </w:rPr>
              <w:t>プロジェクトのいろいろなライセンスモデル</w:t>
            </w:r>
          </w:p>
        </w:tc>
        <w:tc>
          <w:tcPr>
            <w:tcW w:w="552" w:type="dxa"/>
          </w:tcPr>
          <w:p w14:paraId="5C9ABF0A" w14:textId="77777777" w:rsidR="00EF3CB3" w:rsidRPr="00162A0D" w:rsidRDefault="00EF3CB3" w:rsidP="00162A0D">
            <w:pPr>
              <w:rPr>
                <w:lang w:val="en-US" w:eastAsia="ja-JP"/>
              </w:rPr>
            </w:pPr>
          </w:p>
        </w:tc>
        <w:tc>
          <w:tcPr>
            <w:tcW w:w="676" w:type="dxa"/>
          </w:tcPr>
          <w:p w14:paraId="379FDD24" w14:textId="77777777" w:rsidR="00EF3CB3" w:rsidRPr="00162A0D" w:rsidRDefault="00EF3CB3" w:rsidP="00162A0D">
            <w:pPr>
              <w:rPr>
                <w:lang w:val="en-US" w:eastAsia="ja-JP"/>
              </w:rPr>
            </w:pPr>
          </w:p>
        </w:tc>
        <w:tc>
          <w:tcPr>
            <w:tcW w:w="4463" w:type="dxa"/>
          </w:tcPr>
          <w:p w14:paraId="0AF3873F" w14:textId="77777777" w:rsidR="00EF3CB3" w:rsidRPr="00162A0D" w:rsidRDefault="00EF3CB3" w:rsidP="00162A0D">
            <w:pPr>
              <w:rPr>
                <w:lang w:val="en-US" w:eastAsia="ja-JP"/>
              </w:rPr>
            </w:pPr>
          </w:p>
        </w:tc>
        <w:tc>
          <w:tcPr>
            <w:tcW w:w="1372" w:type="dxa"/>
          </w:tcPr>
          <w:p w14:paraId="3B983535" w14:textId="77777777" w:rsidR="00EF3CB3" w:rsidRPr="00162A0D" w:rsidRDefault="00EF3CB3" w:rsidP="00162A0D">
            <w:pPr>
              <w:rPr>
                <w:lang w:val="en-US" w:eastAsia="ja-JP"/>
              </w:rPr>
            </w:pPr>
          </w:p>
        </w:tc>
        <w:tc>
          <w:tcPr>
            <w:tcW w:w="1178" w:type="dxa"/>
          </w:tcPr>
          <w:p w14:paraId="593E0A5E" w14:textId="77777777" w:rsidR="00EF3CB3" w:rsidRPr="00162A0D" w:rsidRDefault="00EF3CB3" w:rsidP="00162A0D">
            <w:pPr>
              <w:rPr>
                <w:lang w:val="en-US" w:eastAsia="ja-JP"/>
              </w:rPr>
            </w:pPr>
          </w:p>
        </w:tc>
      </w:tr>
      <w:tr w:rsidR="00EF3CB3" w:rsidRPr="00162A0D" w14:paraId="2D34098A" w14:textId="77777777" w:rsidTr="00521347">
        <w:tc>
          <w:tcPr>
            <w:tcW w:w="605" w:type="dxa"/>
          </w:tcPr>
          <w:p w14:paraId="4C0E403B" w14:textId="77777777" w:rsidR="00EF3CB3" w:rsidRPr="00162A0D" w:rsidRDefault="00EF3CB3" w:rsidP="00162A0D">
            <w:pPr>
              <w:rPr>
                <w:lang w:val="en-US" w:eastAsia="ja-JP"/>
              </w:rPr>
            </w:pPr>
          </w:p>
        </w:tc>
        <w:tc>
          <w:tcPr>
            <w:tcW w:w="761" w:type="dxa"/>
          </w:tcPr>
          <w:p w14:paraId="59C30367" w14:textId="77777777" w:rsidR="00EF3CB3" w:rsidRPr="00162A0D" w:rsidRDefault="00EF3CB3" w:rsidP="00162A0D">
            <w:pPr>
              <w:rPr>
                <w:lang w:val="en-US"/>
              </w:rPr>
            </w:pPr>
            <w:r w:rsidRPr="00162A0D">
              <w:rPr>
                <w:lang w:val="en-US"/>
              </w:rPr>
              <w:t>1.2</w:t>
            </w:r>
          </w:p>
        </w:tc>
        <w:tc>
          <w:tcPr>
            <w:tcW w:w="4387" w:type="dxa"/>
          </w:tcPr>
          <w:p w14:paraId="29667CCE" w14:textId="3D1193DE" w:rsidR="00EF3CB3" w:rsidRPr="00162A0D" w:rsidRDefault="00EF3CB3" w:rsidP="00162A0D">
            <w:pPr>
              <w:pStyle w:val="a4"/>
              <w:numPr>
                <w:ilvl w:val="0"/>
                <w:numId w:val="1"/>
              </w:numPr>
              <w:rPr>
                <w:lang w:val="en-US" w:eastAsia="ja-JP"/>
              </w:rPr>
            </w:pPr>
            <w:r w:rsidRPr="00162A0D">
              <w:rPr>
                <w:lang w:val="en-US" w:eastAsia="ja-JP"/>
              </w:rPr>
              <w:t>ソフトウェア要員の役割と責任</w:t>
            </w:r>
            <w:del w:id="6" w:author="Fukuchi, Hiroyuki (SGMO)" w:date="2018-05-29T16:00:00Z">
              <w:r w:rsidRPr="00162A0D" w:rsidDel="00A839A1">
                <w:rPr>
                  <w:lang w:val="en-US" w:eastAsia="ja-JP"/>
                </w:rPr>
                <w:delText>、</w:delText>
              </w:r>
            </w:del>
            <w:commentRangeStart w:id="7"/>
            <w:ins w:id="8" w:author="Fukuchi, Hiroyuki (SGMO)" w:date="2018-05-29T16:00:00Z">
              <w:r w:rsidR="00A839A1">
                <w:rPr>
                  <w:rFonts w:hint="eastAsia"/>
                  <w:lang w:val="en-US" w:eastAsia="ja-JP"/>
                </w:rPr>
                <w:t>（</w:t>
              </w:r>
            </w:ins>
            <w:r w:rsidRPr="00162A0D">
              <w:rPr>
                <w:lang w:val="en-US" w:eastAsia="ja-JP"/>
              </w:rPr>
              <w:t>FOSS</w:t>
            </w:r>
            <w:r w:rsidRPr="00162A0D">
              <w:rPr>
                <w:lang w:val="en-US" w:eastAsia="ja-JP"/>
              </w:rPr>
              <w:t>コンプライアンスに関しては具体的に、また、</w:t>
            </w:r>
            <w:r w:rsidRPr="00162A0D">
              <w:rPr>
                <w:lang w:val="en-US" w:eastAsia="ja-JP"/>
              </w:rPr>
              <w:t>FOSS</w:t>
            </w:r>
            <w:r w:rsidRPr="00162A0D">
              <w:rPr>
                <w:lang w:val="en-US" w:eastAsia="ja-JP"/>
              </w:rPr>
              <w:t>ポリシーについては概要的に</w:t>
            </w:r>
            <w:ins w:id="9" w:author="Fukuchi, Hiroyuki (SGMO)" w:date="2018-05-29T16:00:00Z">
              <w:r w:rsidR="00A839A1">
                <w:rPr>
                  <w:rFonts w:hint="eastAsia"/>
                  <w:lang w:val="en-US" w:eastAsia="ja-JP"/>
                </w:rPr>
                <w:t>）</w:t>
              </w:r>
            </w:ins>
            <w:commentRangeEnd w:id="7"/>
            <w:ins w:id="10" w:author="Fukuchi, Hiroyuki (SGMO)" w:date="2018-05-29T16:01:00Z">
              <w:r w:rsidR="00A839A1">
                <w:rPr>
                  <w:rStyle w:val="aa"/>
                </w:rPr>
                <w:commentReference w:id="7"/>
              </w:r>
            </w:ins>
            <w:r w:rsidRPr="00162A0D">
              <w:rPr>
                <w:lang w:val="en-US" w:eastAsia="ja-JP"/>
              </w:rPr>
              <w:t xml:space="preserve"> </w:t>
            </w:r>
          </w:p>
        </w:tc>
        <w:tc>
          <w:tcPr>
            <w:tcW w:w="552" w:type="dxa"/>
          </w:tcPr>
          <w:p w14:paraId="5BCEC460" w14:textId="77777777" w:rsidR="00EF3CB3" w:rsidRPr="00162A0D" w:rsidRDefault="00EF3CB3" w:rsidP="00162A0D">
            <w:pPr>
              <w:rPr>
                <w:lang w:val="en-US" w:eastAsia="ja-JP"/>
              </w:rPr>
            </w:pPr>
          </w:p>
        </w:tc>
        <w:tc>
          <w:tcPr>
            <w:tcW w:w="676" w:type="dxa"/>
          </w:tcPr>
          <w:p w14:paraId="2650730A" w14:textId="77777777" w:rsidR="00EF3CB3" w:rsidRPr="00162A0D" w:rsidRDefault="00EF3CB3" w:rsidP="00162A0D">
            <w:pPr>
              <w:rPr>
                <w:lang w:val="en-US" w:eastAsia="ja-JP"/>
              </w:rPr>
            </w:pPr>
          </w:p>
        </w:tc>
        <w:tc>
          <w:tcPr>
            <w:tcW w:w="4463" w:type="dxa"/>
          </w:tcPr>
          <w:p w14:paraId="775A0A24" w14:textId="77777777" w:rsidR="00EF3CB3" w:rsidRPr="00162A0D" w:rsidRDefault="00EF3CB3" w:rsidP="00162A0D">
            <w:pPr>
              <w:rPr>
                <w:lang w:val="en-US" w:eastAsia="ja-JP"/>
              </w:rPr>
            </w:pPr>
          </w:p>
        </w:tc>
        <w:tc>
          <w:tcPr>
            <w:tcW w:w="1372" w:type="dxa"/>
          </w:tcPr>
          <w:p w14:paraId="5443FA2B" w14:textId="77777777" w:rsidR="00EF3CB3" w:rsidRPr="00162A0D" w:rsidRDefault="00EF3CB3" w:rsidP="00162A0D">
            <w:pPr>
              <w:rPr>
                <w:lang w:val="en-US" w:eastAsia="ja-JP"/>
              </w:rPr>
            </w:pPr>
          </w:p>
        </w:tc>
        <w:tc>
          <w:tcPr>
            <w:tcW w:w="1178" w:type="dxa"/>
          </w:tcPr>
          <w:p w14:paraId="4EE11D76" w14:textId="77777777" w:rsidR="00EF3CB3" w:rsidRPr="00162A0D" w:rsidRDefault="00EF3CB3" w:rsidP="00162A0D">
            <w:pPr>
              <w:rPr>
                <w:lang w:val="en-US" w:eastAsia="ja-JP"/>
              </w:rPr>
            </w:pPr>
          </w:p>
        </w:tc>
      </w:tr>
      <w:tr w:rsidR="00EF3CB3" w:rsidRPr="00162A0D" w14:paraId="3E02421C" w14:textId="77777777" w:rsidTr="00521347">
        <w:tc>
          <w:tcPr>
            <w:tcW w:w="605" w:type="dxa"/>
          </w:tcPr>
          <w:p w14:paraId="405ECC86" w14:textId="77777777" w:rsidR="00EF3CB3" w:rsidRPr="00162A0D" w:rsidRDefault="00EF3CB3" w:rsidP="00162A0D">
            <w:pPr>
              <w:rPr>
                <w:lang w:val="en-US" w:eastAsia="ja-JP"/>
              </w:rPr>
            </w:pPr>
          </w:p>
        </w:tc>
        <w:tc>
          <w:tcPr>
            <w:tcW w:w="761" w:type="dxa"/>
          </w:tcPr>
          <w:p w14:paraId="0FD8FEE8" w14:textId="77777777" w:rsidR="00EF3CB3" w:rsidRPr="00162A0D" w:rsidRDefault="00EF3CB3" w:rsidP="00162A0D">
            <w:pPr>
              <w:rPr>
                <w:lang w:val="en-US"/>
              </w:rPr>
            </w:pPr>
            <w:r w:rsidRPr="00162A0D">
              <w:rPr>
                <w:lang w:val="en-US"/>
              </w:rPr>
              <w:t>1.2</w:t>
            </w:r>
          </w:p>
        </w:tc>
        <w:tc>
          <w:tcPr>
            <w:tcW w:w="4387" w:type="dxa"/>
          </w:tcPr>
          <w:p w14:paraId="12B7D609" w14:textId="77777777" w:rsidR="00EF3CB3" w:rsidRPr="00162A0D" w:rsidRDefault="00EF3CB3" w:rsidP="00162A0D">
            <w:pPr>
              <w:pStyle w:val="a4"/>
              <w:numPr>
                <w:ilvl w:val="0"/>
                <w:numId w:val="1"/>
              </w:numPr>
              <w:rPr>
                <w:lang w:val="en-US" w:eastAsia="ja-JP"/>
              </w:rPr>
            </w:pPr>
            <w:r w:rsidRPr="00162A0D">
              <w:rPr>
                <w:lang w:val="en-US" w:eastAsia="ja-JP"/>
              </w:rPr>
              <w:t>供給ソフトウェア中に含まれる</w:t>
            </w:r>
            <w:r w:rsidRPr="00162A0D">
              <w:rPr>
                <w:lang w:val="en-US" w:eastAsia="ja-JP"/>
              </w:rPr>
              <w:t>FOSS</w:t>
            </w:r>
            <w:r w:rsidRPr="00162A0D">
              <w:rPr>
                <w:lang w:val="en-US" w:eastAsia="ja-JP"/>
              </w:rPr>
              <w:t>コンポーネントを特定したり、記録したり、また、追跡したりするためのプロセスがありますか</w:t>
            </w:r>
            <w:r w:rsidRPr="00162A0D">
              <w:rPr>
                <w:lang w:val="en-US" w:eastAsia="ja-JP"/>
              </w:rPr>
              <w:t>?</w:t>
            </w:r>
          </w:p>
        </w:tc>
        <w:tc>
          <w:tcPr>
            <w:tcW w:w="552" w:type="dxa"/>
          </w:tcPr>
          <w:p w14:paraId="319AE33F" w14:textId="77777777" w:rsidR="00EF3CB3" w:rsidRPr="00162A0D" w:rsidRDefault="00EF3CB3" w:rsidP="00162A0D">
            <w:pPr>
              <w:rPr>
                <w:lang w:val="en-US" w:eastAsia="ja-JP"/>
              </w:rPr>
            </w:pPr>
          </w:p>
        </w:tc>
        <w:tc>
          <w:tcPr>
            <w:tcW w:w="676" w:type="dxa"/>
          </w:tcPr>
          <w:p w14:paraId="1E0CC8C5" w14:textId="77777777" w:rsidR="00EF3CB3" w:rsidRPr="00162A0D" w:rsidRDefault="00EF3CB3" w:rsidP="00162A0D">
            <w:pPr>
              <w:rPr>
                <w:lang w:val="en-US" w:eastAsia="ja-JP"/>
              </w:rPr>
            </w:pPr>
          </w:p>
        </w:tc>
        <w:tc>
          <w:tcPr>
            <w:tcW w:w="4463" w:type="dxa"/>
          </w:tcPr>
          <w:p w14:paraId="6B7F0215" w14:textId="77777777" w:rsidR="00EF3CB3" w:rsidRPr="00162A0D" w:rsidRDefault="00EF3CB3" w:rsidP="00162A0D">
            <w:pPr>
              <w:rPr>
                <w:lang w:val="en-US" w:eastAsia="ja-JP"/>
              </w:rPr>
            </w:pPr>
          </w:p>
        </w:tc>
        <w:tc>
          <w:tcPr>
            <w:tcW w:w="1372" w:type="dxa"/>
          </w:tcPr>
          <w:p w14:paraId="027FDBA4" w14:textId="77777777" w:rsidR="00EF3CB3" w:rsidRPr="00162A0D" w:rsidRDefault="00EF3CB3" w:rsidP="00162A0D">
            <w:pPr>
              <w:rPr>
                <w:lang w:val="en-US" w:eastAsia="ja-JP"/>
              </w:rPr>
            </w:pPr>
          </w:p>
        </w:tc>
        <w:tc>
          <w:tcPr>
            <w:tcW w:w="1178" w:type="dxa"/>
          </w:tcPr>
          <w:p w14:paraId="7E19C75D" w14:textId="77777777" w:rsidR="00EF3CB3" w:rsidRPr="00162A0D" w:rsidRDefault="00EF3CB3" w:rsidP="00162A0D">
            <w:pPr>
              <w:rPr>
                <w:lang w:val="en-US" w:eastAsia="ja-JP"/>
              </w:rPr>
            </w:pPr>
          </w:p>
        </w:tc>
      </w:tr>
      <w:tr w:rsidR="00EF3CB3" w:rsidRPr="00162A0D" w14:paraId="022FB51C" w14:textId="77777777" w:rsidTr="00521347">
        <w:tc>
          <w:tcPr>
            <w:tcW w:w="605" w:type="dxa"/>
          </w:tcPr>
          <w:p w14:paraId="77AEF85F" w14:textId="77777777" w:rsidR="00EF3CB3" w:rsidRPr="00162A0D" w:rsidRDefault="00EF3CB3" w:rsidP="00162A0D">
            <w:pPr>
              <w:rPr>
                <w:lang w:val="en-US"/>
              </w:rPr>
            </w:pPr>
            <w:r>
              <w:t>1.e</w:t>
            </w:r>
          </w:p>
        </w:tc>
        <w:tc>
          <w:tcPr>
            <w:tcW w:w="761" w:type="dxa"/>
          </w:tcPr>
          <w:p w14:paraId="0E7B4A4D" w14:textId="77777777" w:rsidR="00EF3CB3" w:rsidRPr="00162A0D" w:rsidRDefault="00EF3CB3" w:rsidP="00162A0D">
            <w:pPr>
              <w:rPr>
                <w:lang w:val="en-US"/>
              </w:rPr>
            </w:pPr>
            <w:r w:rsidRPr="00162A0D">
              <w:rPr>
                <w:lang w:val="en-US"/>
              </w:rPr>
              <w:t>1.2.2</w:t>
            </w:r>
          </w:p>
        </w:tc>
        <w:tc>
          <w:tcPr>
            <w:tcW w:w="4387" w:type="dxa"/>
          </w:tcPr>
          <w:p w14:paraId="2ADE3421" w14:textId="77777777" w:rsidR="00EF3CB3" w:rsidRPr="00162A0D" w:rsidRDefault="00EF3CB3" w:rsidP="00EF3CB3">
            <w:pPr>
              <w:rPr>
                <w:lang w:val="en-US" w:eastAsia="ja-JP"/>
              </w:rPr>
            </w:pPr>
            <w:r w:rsidRPr="00162A0D">
              <w:rPr>
                <w:lang w:val="en-US" w:eastAsia="ja-JP"/>
              </w:rPr>
              <w:t>全ソフトウェア要員を対象に、トレーニングの完了を追跡していますか？</w:t>
            </w:r>
          </w:p>
        </w:tc>
        <w:tc>
          <w:tcPr>
            <w:tcW w:w="552" w:type="dxa"/>
          </w:tcPr>
          <w:p w14:paraId="2982ACC2" w14:textId="77777777" w:rsidR="00EF3CB3" w:rsidRPr="00162A0D" w:rsidRDefault="00EF3CB3" w:rsidP="00162A0D">
            <w:pPr>
              <w:rPr>
                <w:lang w:val="en-US" w:eastAsia="ja-JP"/>
              </w:rPr>
            </w:pPr>
          </w:p>
        </w:tc>
        <w:tc>
          <w:tcPr>
            <w:tcW w:w="676" w:type="dxa"/>
          </w:tcPr>
          <w:p w14:paraId="152A4EFE" w14:textId="77777777" w:rsidR="00EF3CB3" w:rsidRPr="00162A0D" w:rsidRDefault="00EF3CB3" w:rsidP="00162A0D">
            <w:pPr>
              <w:rPr>
                <w:lang w:val="en-US" w:eastAsia="ja-JP"/>
              </w:rPr>
            </w:pPr>
          </w:p>
        </w:tc>
        <w:tc>
          <w:tcPr>
            <w:tcW w:w="4463" w:type="dxa"/>
          </w:tcPr>
          <w:p w14:paraId="132528D0" w14:textId="77777777" w:rsidR="00EF3CB3" w:rsidRPr="00162A0D" w:rsidRDefault="00EF3CB3" w:rsidP="00162A0D">
            <w:pPr>
              <w:rPr>
                <w:lang w:val="en-US" w:eastAsia="ja-JP"/>
              </w:rPr>
            </w:pPr>
          </w:p>
        </w:tc>
        <w:tc>
          <w:tcPr>
            <w:tcW w:w="1372" w:type="dxa"/>
          </w:tcPr>
          <w:p w14:paraId="139B726E" w14:textId="77777777" w:rsidR="00EF3CB3" w:rsidRPr="00162A0D" w:rsidRDefault="00EF3CB3" w:rsidP="00162A0D">
            <w:pPr>
              <w:rPr>
                <w:lang w:val="en-US" w:eastAsia="ja-JP"/>
              </w:rPr>
            </w:pPr>
          </w:p>
        </w:tc>
        <w:tc>
          <w:tcPr>
            <w:tcW w:w="1178" w:type="dxa"/>
          </w:tcPr>
          <w:p w14:paraId="4D81A8A6" w14:textId="77777777" w:rsidR="00EF3CB3" w:rsidRPr="00162A0D" w:rsidRDefault="00EF3CB3" w:rsidP="00162A0D">
            <w:pPr>
              <w:rPr>
                <w:lang w:val="en-US" w:eastAsia="ja-JP"/>
              </w:rPr>
            </w:pPr>
          </w:p>
        </w:tc>
      </w:tr>
      <w:tr w:rsidR="00EF3CB3" w:rsidRPr="00162A0D" w14:paraId="4DF0D058" w14:textId="77777777" w:rsidTr="00521347">
        <w:tc>
          <w:tcPr>
            <w:tcW w:w="605" w:type="dxa"/>
          </w:tcPr>
          <w:p w14:paraId="7B43AD9D" w14:textId="77777777" w:rsidR="00EF3CB3" w:rsidRPr="00162A0D" w:rsidRDefault="00EF3CB3" w:rsidP="00162A0D">
            <w:pPr>
              <w:rPr>
                <w:lang w:val="en-US"/>
              </w:rPr>
            </w:pPr>
            <w:r>
              <w:t>1.f</w:t>
            </w:r>
          </w:p>
        </w:tc>
        <w:tc>
          <w:tcPr>
            <w:tcW w:w="761" w:type="dxa"/>
          </w:tcPr>
          <w:p w14:paraId="6E6853F3" w14:textId="77777777" w:rsidR="00EF3CB3" w:rsidRPr="00162A0D" w:rsidRDefault="00EF3CB3" w:rsidP="00162A0D">
            <w:pPr>
              <w:rPr>
                <w:lang w:val="en-US"/>
              </w:rPr>
            </w:pPr>
            <w:r w:rsidRPr="00162A0D">
              <w:rPr>
                <w:lang w:val="en-US"/>
              </w:rPr>
              <w:t>1.2; 1.2.3</w:t>
            </w:r>
          </w:p>
        </w:tc>
        <w:tc>
          <w:tcPr>
            <w:tcW w:w="4387" w:type="dxa"/>
          </w:tcPr>
          <w:p w14:paraId="3369820C" w14:textId="77777777" w:rsidR="00EF3CB3" w:rsidRPr="00162A0D" w:rsidRDefault="00EF3CB3" w:rsidP="00162A0D">
            <w:pPr>
              <w:rPr>
                <w:lang w:val="en-US" w:eastAsia="ja-JP"/>
              </w:rPr>
            </w:pPr>
            <w:r w:rsidRPr="00162A0D">
              <w:rPr>
                <w:lang w:val="en-US" w:eastAsia="ja-JP"/>
              </w:rPr>
              <w:t>過去</w:t>
            </w:r>
            <w:r w:rsidRPr="00162A0D">
              <w:rPr>
                <w:lang w:val="en-US" w:eastAsia="ja-JP"/>
              </w:rPr>
              <w:t>24</w:t>
            </w:r>
            <w:r w:rsidRPr="00162A0D">
              <w:rPr>
                <w:lang w:val="en-US" w:eastAsia="ja-JP"/>
              </w:rPr>
              <w:t>ヶ月間にソフトウェア要員の</w:t>
            </w:r>
            <w:r w:rsidRPr="00162A0D">
              <w:rPr>
                <w:lang w:val="en-US" w:eastAsia="ja-JP"/>
              </w:rPr>
              <w:t>85%</w:t>
            </w:r>
            <w:r w:rsidRPr="00162A0D">
              <w:rPr>
                <w:lang w:val="en-US" w:eastAsia="ja-JP"/>
              </w:rPr>
              <w:t>以上が</w:t>
            </w:r>
            <w:r w:rsidRPr="00162A0D">
              <w:rPr>
                <w:lang w:val="en-US" w:eastAsia="ja-JP"/>
              </w:rPr>
              <w:t>FOSS</w:t>
            </w:r>
            <w:r w:rsidRPr="00162A0D">
              <w:rPr>
                <w:lang w:val="en-US" w:eastAsia="ja-JP"/>
              </w:rPr>
              <w:t>トレーニングを修了しましたか？</w:t>
            </w:r>
          </w:p>
        </w:tc>
        <w:tc>
          <w:tcPr>
            <w:tcW w:w="552" w:type="dxa"/>
          </w:tcPr>
          <w:p w14:paraId="71AEC812" w14:textId="77777777" w:rsidR="00EF3CB3" w:rsidRPr="00162A0D" w:rsidRDefault="00EF3CB3" w:rsidP="00162A0D">
            <w:pPr>
              <w:rPr>
                <w:lang w:val="en-US" w:eastAsia="ja-JP"/>
              </w:rPr>
            </w:pPr>
          </w:p>
        </w:tc>
        <w:tc>
          <w:tcPr>
            <w:tcW w:w="676" w:type="dxa"/>
          </w:tcPr>
          <w:p w14:paraId="593E3FD7" w14:textId="77777777" w:rsidR="00EF3CB3" w:rsidRPr="00162A0D" w:rsidRDefault="00EF3CB3" w:rsidP="00162A0D">
            <w:pPr>
              <w:rPr>
                <w:lang w:val="en-US" w:eastAsia="ja-JP"/>
              </w:rPr>
            </w:pPr>
          </w:p>
        </w:tc>
        <w:tc>
          <w:tcPr>
            <w:tcW w:w="4463" w:type="dxa"/>
          </w:tcPr>
          <w:p w14:paraId="44240B20" w14:textId="77777777" w:rsidR="00EF3CB3" w:rsidRPr="00162A0D" w:rsidRDefault="00EF3CB3" w:rsidP="00162A0D">
            <w:pPr>
              <w:rPr>
                <w:lang w:val="en-US" w:eastAsia="ja-JP"/>
              </w:rPr>
            </w:pPr>
          </w:p>
        </w:tc>
        <w:tc>
          <w:tcPr>
            <w:tcW w:w="1372" w:type="dxa"/>
          </w:tcPr>
          <w:p w14:paraId="35CB934E" w14:textId="77777777" w:rsidR="00EF3CB3" w:rsidRPr="00162A0D" w:rsidRDefault="00EF3CB3" w:rsidP="00162A0D">
            <w:pPr>
              <w:rPr>
                <w:lang w:val="en-US" w:eastAsia="ja-JP"/>
              </w:rPr>
            </w:pPr>
          </w:p>
        </w:tc>
        <w:tc>
          <w:tcPr>
            <w:tcW w:w="1178" w:type="dxa"/>
          </w:tcPr>
          <w:p w14:paraId="5DDEF884" w14:textId="77777777" w:rsidR="00EF3CB3" w:rsidRPr="00162A0D" w:rsidRDefault="00EF3CB3" w:rsidP="00162A0D">
            <w:pPr>
              <w:rPr>
                <w:lang w:val="en-US" w:eastAsia="ja-JP"/>
              </w:rPr>
            </w:pPr>
          </w:p>
        </w:tc>
      </w:tr>
      <w:tr w:rsidR="00EF3CB3" w:rsidRPr="00162A0D" w14:paraId="2A691A2C" w14:textId="77777777" w:rsidTr="00521347">
        <w:tc>
          <w:tcPr>
            <w:tcW w:w="605" w:type="dxa"/>
          </w:tcPr>
          <w:p w14:paraId="2A75AB7E" w14:textId="77777777" w:rsidR="00EF3CB3" w:rsidRPr="00162A0D" w:rsidRDefault="00EF3CB3" w:rsidP="00162A0D">
            <w:pPr>
              <w:rPr>
                <w:lang w:val="en-US"/>
              </w:rPr>
            </w:pPr>
            <w:r>
              <w:rPr>
                <w:lang w:val="en-US"/>
              </w:rPr>
              <w:t>1.g</w:t>
            </w:r>
          </w:p>
        </w:tc>
        <w:tc>
          <w:tcPr>
            <w:tcW w:w="761" w:type="dxa"/>
          </w:tcPr>
          <w:p w14:paraId="7F40CD59" w14:textId="77777777" w:rsidR="00EF3CB3" w:rsidRPr="00162A0D" w:rsidRDefault="00EF3CB3" w:rsidP="00162A0D">
            <w:pPr>
              <w:rPr>
                <w:lang w:val="en-US"/>
              </w:rPr>
            </w:pPr>
            <w:r w:rsidRPr="00162A0D">
              <w:rPr>
                <w:lang w:val="en-US"/>
              </w:rPr>
              <w:t>1.3</w:t>
            </w:r>
          </w:p>
        </w:tc>
        <w:tc>
          <w:tcPr>
            <w:tcW w:w="4387" w:type="dxa"/>
          </w:tcPr>
          <w:p w14:paraId="7412C198" w14:textId="77777777" w:rsidR="00EF3CB3" w:rsidRPr="00162A0D" w:rsidRDefault="00EF3CB3" w:rsidP="00EF3CB3">
            <w:pPr>
              <w:rPr>
                <w:lang w:val="en-US" w:eastAsia="ja-JP"/>
              </w:rPr>
            </w:pPr>
            <w:r w:rsidRPr="00162A0D">
              <w:rPr>
                <w:lang w:val="en-US" w:eastAsia="ja-JP"/>
              </w:rPr>
              <w:t>特定されたライセンスをレビューし、各ライセンスの義務、制約、権利を判断するプロセスが用意されていますか？</w:t>
            </w:r>
          </w:p>
        </w:tc>
        <w:tc>
          <w:tcPr>
            <w:tcW w:w="552" w:type="dxa"/>
          </w:tcPr>
          <w:p w14:paraId="0E99E493" w14:textId="77777777" w:rsidR="00EF3CB3" w:rsidRPr="00162A0D" w:rsidRDefault="00EF3CB3" w:rsidP="00162A0D">
            <w:pPr>
              <w:rPr>
                <w:lang w:val="en-US" w:eastAsia="ja-JP"/>
              </w:rPr>
            </w:pPr>
          </w:p>
        </w:tc>
        <w:tc>
          <w:tcPr>
            <w:tcW w:w="676" w:type="dxa"/>
          </w:tcPr>
          <w:p w14:paraId="40E294B9" w14:textId="77777777" w:rsidR="00EF3CB3" w:rsidRPr="00162A0D" w:rsidRDefault="00EF3CB3" w:rsidP="00162A0D">
            <w:pPr>
              <w:rPr>
                <w:lang w:val="en-US" w:eastAsia="ja-JP"/>
              </w:rPr>
            </w:pPr>
          </w:p>
        </w:tc>
        <w:tc>
          <w:tcPr>
            <w:tcW w:w="4463" w:type="dxa"/>
          </w:tcPr>
          <w:p w14:paraId="4F705552" w14:textId="77777777" w:rsidR="00EF3CB3" w:rsidRPr="00162A0D" w:rsidRDefault="00EF3CB3" w:rsidP="00162A0D">
            <w:pPr>
              <w:rPr>
                <w:lang w:val="en-US" w:eastAsia="ja-JP"/>
              </w:rPr>
            </w:pPr>
          </w:p>
        </w:tc>
        <w:tc>
          <w:tcPr>
            <w:tcW w:w="1372" w:type="dxa"/>
          </w:tcPr>
          <w:p w14:paraId="23861C02" w14:textId="77777777" w:rsidR="00EF3CB3" w:rsidRPr="00162A0D" w:rsidRDefault="00EF3CB3" w:rsidP="00162A0D">
            <w:pPr>
              <w:rPr>
                <w:lang w:val="en-US" w:eastAsia="ja-JP"/>
              </w:rPr>
            </w:pPr>
          </w:p>
        </w:tc>
        <w:tc>
          <w:tcPr>
            <w:tcW w:w="1178" w:type="dxa"/>
          </w:tcPr>
          <w:p w14:paraId="6AED3DCF" w14:textId="77777777" w:rsidR="00EF3CB3" w:rsidRPr="00162A0D" w:rsidRDefault="00EF3CB3" w:rsidP="00162A0D">
            <w:pPr>
              <w:rPr>
                <w:lang w:val="en-US" w:eastAsia="ja-JP"/>
              </w:rPr>
            </w:pPr>
          </w:p>
        </w:tc>
      </w:tr>
      <w:tr w:rsidR="00EF3CB3" w:rsidRPr="00162A0D" w14:paraId="00F56ECB" w14:textId="77777777" w:rsidTr="00521347">
        <w:tc>
          <w:tcPr>
            <w:tcW w:w="605" w:type="dxa"/>
          </w:tcPr>
          <w:p w14:paraId="1D1DDA16" w14:textId="77777777" w:rsidR="00EF3CB3" w:rsidRPr="00162A0D" w:rsidRDefault="00EF3CB3" w:rsidP="00162A0D">
            <w:pPr>
              <w:rPr>
                <w:lang w:val="en-US"/>
              </w:rPr>
            </w:pPr>
            <w:r>
              <w:t>1.h</w:t>
            </w:r>
          </w:p>
        </w:tc>
        <w:tc>
          <w:tcPr>
            <w:tcW w:w="761" w:type="dxa"/>
          </w:tcPr>
          <w:p w14:paraId="1D443824" w14:textId="77777777" w:rsidR="00EF3CB3" w:rsidRPr="00162A0D" w:rsidRDefault="00EF3CB3" w:rsidP="00162A0D">
            <w:pPr>
              <w:rPr>
                <w:lang w:val="en-US"/>
              </w:rPr>
            </w:pPr>
            <w:r>
              <w:rPr>
                <w:lang w:val="en-US"/>
              </w:rPr>
              <w:t>1.3.1</w:t>
            </w:r>
          </w:p>
        </w:tc>
        <w:tc>
          <w:tcPr>
            <w:tcW w:w="4387" w:type="dxa"/>
          </w:tcPr>
          <w:p w14:paraId="5D2A6EC1" w14:textId="77777777" w:rsidR="00EF3CB3" w:rsidRPr="00162A0D" w:rsidRDefault="00EF3CB3" w:rsidP="00162A0D">
            <w:pPr>
              <w:rPr>
                <w:lang w:val="en-US" w:eastAsia="ja-JP"/>
              </w:rPr>
            </w:pPr>
            <w:r w:rsidRPr="00162A0D">
              <w:rPr>
                <w:lang w:val="en-US" w:eastAsia="ja-JP"/>
              </w:rPr>
              <w:t>供給ソフトウェアで特定されたライセンスごとに、その義務、制約、および、権利をレビューし、かつ、記録する文書化された手続きを持っていますか？</w:t>
            </w:r>
          </w:p>
          <w:p w14:paraId="3FE7CC5D" w14:textId="77777777" w:rsidR="00EF3CB3" w:rsidRPr="00162A0D" w:rsidRDefault="00EF3CB3" w:rsidP="00162A0D">
            <w:pPr>
              <w:rPr>
                <w:lang w:val="en-US" w:eastAsia="ja-JP"/>
              </w:rPr>
            </w:pPr>
          </w:p>
        </w:tc>
        <w:tc>
          <w:tcPr>
            <w:tcW w:w="552" w:type="dxa"/>
          </w:tcPr>
          <w:p w14:paraId="3A97D4FE" w14:textId="77777777" w:rsidR="00EF3CB3" w:rsidRPr="00162A0D" w:rsidRDefault="00EF3CB3" w:rsidP="00162A0D">
            <w:pPr>
              <w:rPr>
                <w:lang w:val="en-US" w:eastAsia="ja-JP"/>
              </w:rPr>
            </w:pPr>
          </w:p>
        </w:tc>
        <w:tc>
          <w:tcPr>
            <w:tcW w:w="676" w:type="dxa"/>
          </w:tcPr>
          <w:p w14:paraId="6DD2D981" w14:textId="77777777" w:rsidR="00EF3CB3" w:rsidRPr="00162A0D" w:rsidRDefault="00EF3CB3" w:rsidP="00162A0D">
            <w:pPr>
              <w:rPr>
                <w:lang w:val="en-US" w:eastAsia="ja-JP"/>
              </w:rPr>
            </w:pPr>
          </w:p>
        </w:tc>
        <w:tc>
          <w:tcPr>
            <w:tcW w:w="4463" w:type="dxa"/>
          </w:tcPr>
          <w:p w14:paraId="4CEF23C5" w14:textId="77777777" w:rsidR="00EF3CB3" w:rsidRPr="00162A0D" w:rsidRDefault="00EF3CB3" w:rsidP="00162A0D">
            <w:pPr>
              <w:rPr>
                <w:lang w:val="en-US" w:eastAsia="ja-JP"/>
              </w:rPr>
            </w:pPr>
          </w:p>
        </w:tc>
        <w:tc>
          <w:tcPr>
            <w:tcW w:w="1372" w:type="dxa"/>
          </w:tcPr>
          <w:p w14:paraId="0D3C2ACA" w14:textId="77777777" w:rsidR="00EF3CB3" w:rsidRPr="00162A0D" w:rsidRDefault="00EF3CB3" w:rsidP="00162A0D">
            <w:pPr>
              <w:rPr>
                <w:lang w:val="en-US" w:eastAsia="ja-JP"/>
              </w:rPr>
            </w:pPr>
          </w:p>
        </w:tc>
        <w:tc>
          <w:tcPr>
            <w:tcW w:w="1178" w:type="dxa"/>
          </w:tcPr>
          <w:p w14:paraId="58424246" w14:textId="77777777" w:rsidR="00EF3CB3" w:rsidRPr="00162A0D" w:rsidRDefault="00EF3CB3" w:rsidP="00162A0D">
            <w:pPr>
              <w:rPr>
                <w:lang w:val="en-US" w:eastAsia="ja-JP"/>
              </w:rPr>
            </w:pPr>
          </w:p>
        </w:tc>
      </w:tr>
    </w:tbl>
    <w:p w14:paraId="62A822C8" w14:textId="77777777" w:rsidR="00162A0D" w:rsidRDefault="00162A0D" w:rsidP="00162A0D">
      <w:pPr>
        <w:rPr>
          <w:lang w:val="en-US" w:eastAsia="ja-JP"/>
        </w:rPr>
      </w:pPr>
    </w:p>
    <w:p w14:paraId="674B45F8" w14:textId="77777777" w:rsidR="00521347" w:rsidRDefault="00521347">
      <w:pPr>
        <w:rPr>
          <w:lang w:eastAsia="ja-JP"/>
        </w:rPr>
      </w:pPr>
      <w:r>
        <w:rPr>
          <w:lang w:eastAsia="ja-JP"/>
        </w:rPr>
        <w:br w:type="page"/>
      </w:r>
    </w:p>
    <w:tbl>
      <w:tblPr>
        <w:tblStyle w:val="a3"/>
        <w:tblW w:w="0" w:type="auto"/>
        <w:tblLook w:val="04A0" w:firstRow="1" w:lastRow="0" w:firstColumn="1" w:lastColumn="0" w:noHBand="0" w:noVBand="1"/>
      </w:tblPr>
      <w:tblGrid>
        <w:gridCol w:w="608"/>
        <w:gridCol w:w="788"/>
        <w:gridCol w:w="4358"/>
        <w:gridCol w:w="529"/>
        <w:gridCol w:w="650"/>
        <w:gridCol w:w="4567"/>
        <w:gridCol w:w="1372"/>
        <w:gridCol w:w="1122"/>
      </w:tblGrid>
      <w:tr w:rsidR="00EF3CB3" w:rsidRPr="004030BF" w14:paraId="7F645F64" w14:textId="77777777" w:rsidTr="00521347">
        <w:tc>
          <w:tcPr>
            <w:tcW w:w="608" w:type="dxa"/>
            <w:shd w:val="clear" w:color="auto" w:fill="E7E6E6" w:themeFill="background2"/>
          </w:tcPr>
          <w:p w14:paraId="4DC8354D" w14:textId="77777777" w:rsidR="00EF3CB3" w:rsidRPr="004030BF" w:rsidRDefault="00EF3CB3" w:rsidP="00EF3CB3">
            <w:pPr>
              <w:rPr>
                <w:b/>
              </w:rPr>
            </w:pPr>
            <w:r w:rsidRPr="004030BF">
              <w:rPr>
                <w:b/>
              </w:rPr>
              <w:t>Nº</w:t>
            </w:r>
          </w:p>
        </w:tc>
        <w:tc>
          <w:tcPr>
            <w:tcW w:w="788" w:type="dxa"/>
            <w:shd w:val="clear" w:color="auto" w:fill="E7E6E6" w:themeFill="background2"/>
          </w:tcPr>
          <w:p w14:paraId="14B1AEA1" w14:textId="77777777" w:rsidR="00EF3CB3" w:rsidRPr="004030BF" w:rsidRDefault="00EF3CB3" w:rsidP="00EF3CB3">
            <w:pPr>
              <w:rPr>
                <w:b/>
              </w:rPr>
            </w:pPr>
            <w:r w:rsidRPr="004030BF">
              <w:rPr>
                <w:b/>
              </w:rPr>
              <w:t>Spec</w:t>
            </w:r>
          </w:p>
        </w:tc>
        <w:tc>
          <w:tcPr>
            <w:tcW w:w="4358" w:type="dxa"/>
            <w:shd w:val="clear" w:color="auto" w:fill="E7E6E6" w:themeFill="background2"/>
          </w:tcPr>
          <w:p w14:paraId="7F85204A" w14:textId="77777777" w:rsidR="00EF3CB3" w:rsidRPr="004030BF" w:rsidRDefault="00EF3CB3" w:rsidP="00EF3CB3">
            <w:pPr>
              <w:rPr>
                <w:b/>
              </w:rPr>
            </w:pPr>
            <w:r w:rsidRPr="004030BF">
              <w:rPr>
                <w:b/>
              </w:rPr>
              <w:t>チェックリスト</w:t>
            </w:r>
          </w:p>
        </w:tc>
        <w:tc>
          <w:tcPr>
            <w:tcW w:w="529" w:type="dxa"/>
            <w:shd w:val="clear" w:color="auto" w:fill="E7E6E6" w:themeFill="background2"/>
          </w:tcPr>
          <w:p w14:paraId="3134B3DD" w14:textId="77777777" w:rsidR="00EF3CB3" w:rsidRPr="004030BF" w:rsidRDefault="00EF3CB3" w:rsidP="00EF3CB3">
            <w:pPr>
              <w:rPr>
                <w:b/>
              </w:rPr>
            </w:pPr>
            <w:r w:rsidRPr="004030BF">
              <w:rPr>
                <w:b/>
              </w:rPr>
              <w:t>Yes</w:t>
            </w:r>
          </w:p>
        </w:tc>
        <w:tc>
          <w:tcPr>
            <w:tcW w:w="650" w:type="dxa"/>
            <w:shd w:val="clear" w:color="auto" w:fill="E7E6E6" w:themeFill="background2"/>
          </w:tcPr>
          <w:p w14:paraId="4DE4FE39" w14:textId="77777777" w:rsidR="00EF3CB3" w:rsidRPr="004030BF" w:rsidRDefault="00EF3CB3" w:rsidP="00EF3CB3">
            <w:pPr>
              <w:rPr>
                <w:b/>
              </w:rPr>
            </w:pPr>
            <w:r w:rsidRPr="004030BF">
              <w:rPr>
                <w:b/>
              </w:rPr>
              <w:t>No</w:t>
            </w:r>
          </w:p>
        </w:tc>
        <w:tc>
          <w:tcPr>
            <w:tcW w:w="4567" w:type="dxa"/>
            <w:shd w:val="clear" w:color="auto" w:fill="E7E6E6" w:themeFill="background2"/>
          </w:tcPr>
          <w:p w14:paraId="64F9C1D9" w14:textId="77777777" w:rsidR="00EF3CB3" w:rsidRPr="004030BF" w:rsidRDefault="00EF3CB3" w:rsidP="00EF3CB3">
            <w:pPr>
              <w:rPr>
                <w:b/>
              </w:rPr>
            </w:pPr>
            <w:r w:rsidRPr="004030BF">
              <w:rPr>
                <w:b/>
              </w:rPr>
              <w:t>次の</w:t>
            </w:r>
            <w:r w:rsidRPr="004030BF">
              <w:rPr>
                <w:b/>
              </w:rPr>
              <w:t xml:space="preserve"> </w:t>
            </w:r>
            <w:r w:rsidRPr="004030BF">
              <w:rPr>
                <w:b/>
              </w:rPr>
              <w:t>ステップ</w:t>
            </w:r>
          </w:p>
        </w:tc>
        <w:tc>
          <w:tcPr>
            <w:tcW w:w="1372" w:type="dxa"/>
            <w:shd w:val="clear" w:color="auto" w:fill="E7E6E6" w:themeFill="background2"/>
          </w:tcPr>
          <w:p w14:paraId="5C8E864F" w14:textId="77777777" w:rsidR="00EF3CB3" w:rsidRPr="004030BF" w:rsidRDefault="00EF3CB3" w:rsidP="00EF3CB3">
            <w:pPr>
              <w:rPr>
                <w:b/>
              </w:rPr>
            </w:pPr>
            <w:r w:rsidRPr="004030BF">
              <w:rPr>
                <w:b/>
              </w:rPr>
              <w:t>責任者</w:t>
            </w:r>
          </w:p>
        </w:tc>
        <w:tc>
          <w:tcPr>
            <w:tcW w:w="1122" w:type="dxa"/>
            <w:shd w:val="clear" w:color="auto" w:fill="E7E6E6" w:themeFill="background2"/>
          </w:tcPr>
          <w:p w14:paraId="62C374CA" w14:textId="77777777" w:rsidR="00EF3CB3" w:rsidRPr="004030BF" w:rsidRDefault="00EF3CB3" w:rsidP="00EF3CB3">
            <w:pPr>
              <w:rPr>
                <w:b/>
              </w:rPr>
            </w:pPr>
            <w:r w:rsidRPr="004030BF">
              <w:rPr>
                <w:b/>
              </w:rPr>
              <w:t>優先度</w:t>
            </w:r>
          </w:p>
        </w:tc>
      </w:tr>
      <w:tr w:rsidR="00EF3CB3" w:rsidRPr="00EF3CB3" w14:paraId="186A1600" w14:textId="77777777" w:rsidTr="00521347">
        <w:tc>
          <w:tcPr>
            <w:tcW w:w="608" w:type="dxa"/>
          </w:tcPr>
          <w:p w14:paraId="48AC82C1" w14:textId="77777777" w:rsidR="00EF3CB3" w:rsidRPr="00162A0D" w:rsidRDefault="00EF3CB3" w:rsidP="00E6351C">
            <w:pPr>
              <w:rPr>
                <w:lang w:val="en-US"/>
              </w:rPr>
            </w:pPr>
            <w:r>
              <w:rPr>
                <w:lang w:val="en-US"/>
              </w:rPr>
              <w:t>2.a</w:t>
            </w:r>
          </w:p>
        </w:tc>
        <w:tc>
          <w:tcPr>
            <w:tcW w:w="788" w:type="dxa"/>
          </w:tcPr>
          <w:p w14:paraId="1D20F0AB" w14:textId="77777777" w:rsidR="00EF3CB3" w:rsidRPr="00162A0D" w:rsidRDefault="00EF3CB3" w:rsidP="00E6351C">
            <w:pPr>
              <w:rPr>
                <w:lang w:val="en-US"/>
              </w:rPr>
            </w:pPr>
            <w:r w:rsidRPr="00BB431A">
              <w:rPr>
                <w:lang w:val="en-US"/>
              </w:rPr>
              <w:t>2.1, 2.2.1</w:t>
            </w:r>
          </w:p>
        </w:tc>
        <w:tc>
          <w:tcPr>
            <w:tcW w:w="4358" w:type="dxa"/>
          </w:tcPr>
          <w:p w14:paraId="13BD9FB3" w14:textId="77777777" w:rsidR="00EF3CB3" w:rsidRPr="00EF3CB3" w:rsidRDefault="00EF3CB3" w:rsidP="00EF3CB3">
            <w:pPr>
              <w:rPr>
                <w:lang w:val="en-US"/>
              </w:rPr>
            </w:pPr>
            <w:r w:rsidRPr="00BB431A">
              <w:rPr>
                <w:lang w:val="en-US" w:eastAsia="ja-JP"/>
              </w:rPr>
              <w:t>外部から来る</w:t>
            </w:r>
            <w:r w:rsidRPr="00BB431A">
              <w:rPr>
                <w:lang w:val="en-US" w:eastAsia="ja-JP"/>
              </w:rPr>
              <w:t>FOSS</w:t>
            </w:r>
            <w:r w:rsidRPr="00BB431A">
              <w:rPr>
                <w:lang w:val="en-US" w:eastAsia="ja-JP"/>
              </w:rPr>
              <w:t>コンプライアンスの問い合わせを受け付けることに責任のある要員をアサインしていますか？</w:t>
            </w:r>
            <w:r w:rsidRPr="00EF3CB3">
              <w:rPr>
                <w:lang w:val="en-US" w:eastAsia="ja-JP"/>
              </w:rPr>
              <w:t xml:space="preserve"> </w:t>
            </w:r>
            <w:r w:rsidRPr="00EF3CB3">
              <w:rPr>
                <w:lang w:val="en-US"/>
              </w:rPr>
              <w:t>(</w:t>
            </w:r>
            <w:r w:rsidRPr="00EF3CB3">
              <w:rPr>
                <w:lang w:val="en-US"/>
              </w:rPr>
              <w:t>「</w:t>
            </w:r>
            <w:r w:rsidRPr="00EF3CB3">
              <w:rPr>
                <w:lang w:val="en-US"/>
              </w:rPr>
              <w:t>FOSS</w:t>
            </w:r>
            <w:r w:rsidRPr="00EF3CB3">
              <w:rPr>
                <w:lang w:val="en-US"/>
              </w:rPr>
              <w:t>窓口」</w:t>
            </w:r>
            <w:r w:rsidRPr="00EF3CB3">
              <w:rPr>
                <w:lang w:val="en-US"/>
              </w:rPr>
              <w:t>)</w:t>
            </w:r>
          </w:p>
        </w:tc>
        <w:tc>
          <w:tcPr>
            <w:tcW w:w="529" w:type="dxa"/>
          </w:tcPr>
          <w:p w14:paraId="6CA445C1" w14:textId="77777777" w:rsidR="00EF3CB3" w:rsidRPr="00EF3CB3" w:rsidRDefault="00EF3CB3" w:rsidP="00E6351C">
            <w:pPr>
              <w:rPr>
                <w:lang w:val="en-US"/>
              </w:rPr>
            </w:pPr>
          </w:p>
        </w:tc>
        <w:tc>
          <w:tcPr>
            <w:tcW w:w="650" w:type="dxa"/>
          </w:tcPr>
          <w:p w14:paraId="7514F200" w14:textId="77777777" w:rsidR="00EF3CB3" w:rsidRPr="00EF3CB3" w:rsidRDefault="00EF3CB3" w:rsidP="00E6351C">
            <w:pPr>
              <w:rPr>
                <w:lang w:val="en-US"/>
              </w:rPr>
            </w:pPr>
          </w:p>
        </w:tc>
        <w:tc>
          <w:tcPr>
            <w:tcW w:w="4567" w:type="dxa"/>
          </w:tcPr>
          <w:p w14:paraId="3F94D1A0" w14:textId="77777777" w:rsidR="00EF3CB3" w:rsidRPr="00EF3CB3" w:rsidRDefault="00EF3CB3" w:rsidP="00E6351C">
            <w:pPr>
              <w:rPr>
                <w:lang w:val="en-US"/>
              </w:rPr>
            </w:pPr>
          </w:p>
        </w:tc>
        <w:tc>
          <w:tcPr>
            <w:tcW w:w="1372" w:type="dxa"/>
          </w:tcPr>
          <w:p w14:paraId="4B3AC90E" w14:textId="77777777" w:rsidR="00EF3CB3" w:rsidRPr="00EF3CB3" w:rsidRDefault="00EF3CB3" w:rsidP="00E6351C">
            <w:pPr>
              <w:rPr>
                <w:lang w:val="en-US"/>
              </w:rPr>
            </w:pPr>
          </w:p>
        </w:tc>
        <w:tc>
          <w:tcPr>
            <w:tcW w:w="1122" w:type="dxa"/>
          </w:tcPr>
          <w:p w14:paraId="29400770" w14:textId="77777777" w:rsidR="00EF3CB3" w:rsidRPr="00EF3CB3" w:rsidRDefault="00EF3CB3" w:rsidP="00E6351C">
            <w:pPr>
              <w:rPr>
                <w:lang w:val="en-US"/>
              </w:rPr>
            </w:pPr>
          </w:p>
        </w:tc>
      </w:tr>
      <w:tr w:rsidR="00EF3CB3" w:rsidRPr="00BB431A" w14:paraId="1D96D027" w14:textId="77777777" w:rsidTr="00521347">
        <w:tc>
          <w:tcPr>
            <w:tcW w:w="608" w:type="dxa"/>
          </w:tcPr>
          <w:p w14:paraId="38DACE53" w14:textId="77777777" w:rsidR="00EF3CB3" w:rsidRPr="00BB431A" w:rsidRDefault="00EF3CB3" w:rsidP="00E6351C">
            <w:pPr>
              <w:rPr>
                <w:lang w:val="fr-FR"/>
              </w:rPr>
            </w:pPr>
            <w:r>
              <w:rPr>
                <w:lang w:val="en-US"/>
              </w:rPr>
              <w:t>2.b</w:t>
            </w:r>
          </w:p>
        </w:tc>
        <w:tc>
          <w:tcPr>
            <w:tcW w:w="788" w:type="dxa"/>
          </w:tcPr>
          <w:p w14:paraId="3D2A1534" w14:textId="77777777" w:rsidR="00EF3CB3" w:rsidRPr="00BB431A" w:rsidRDefault="00EF3CB3" w:rsidP="00E6351C">
            <w:pPr>
              <w:rPr>
                <w:lang w:val="fr-FR"/>
              </w:rPr>
            </w:pPr>
            <w:r w:rsidRPr="00BB431A">
              <w:rPr>
                <w:lang w:val="fr-FR"/>
              </w:rPr>
              <w:t>2.1.1</w:t>
            </w:r>
          </w:p>
        </w:tc>
        <w:tc>
          <w:tcPr>
            <w:tcW w:w="4358" w:type="dxa"/>
          </w:tcPr>
          <w:p w14:paraId="127C3792" w14:textId="77777777" w:rsidR="00EF3CB3" w:rsidRPr="00BB431A" w:rsidRDefault="00EF3CB3" w:rsidP="00BB431A">
            <w:pPr>
              <w:rPr>
                <w:lang w:val="en-US" w:eastAsia="ja-JP"/>
              </w:rPr>
            </w:pPr>
            <w:r w:rsidRPr="00BB431A">
              <w:rPr>
                <w:lang w:val="en-US" w:eastAsia="ja-JP"/>
              </w:rPr>
              <w:t>FOSS</w:t>
            </w:r>
            <w:r w:rsidRPr="00BB431A">
              <w:rPr>
                <w:lang w:val="en-US" w:eastAsia="ja-JP"/>
              </w:rPr>
              <w:t>窓口への連絡方法が外部から識別できますか？</w:t>
            </w:r>
          </w:p>
          <w:p w14:paraId="426CA10C" w14:textId="77777777" w:rsidR="00EF3CB3" w:rsidRPr="00BB431A" w:rsidRDefault="00EF3CB3" w:rsidP="00BB431A">
            <w:pPr>
              <w:rPr>
                <w:lang w:val="fr-FR" w:eastAsia="ja-JP"/>
              </w:rPr>
            </w:pPr>
            <w:r w:rsidRPr="00BB431A">
              <w:rPr>
                <w:lang w:val="fr-FR" w:eastAsia="ja-JP"/>
              </w:rPr>
              <w:t>(</w:t>
            </w:r>
            <w:r w:rsidRPr="00BB431A">
              <w:rPr>
                <w:lang w:val="fr-FR" w:eastAsia="ja-JP"/>
              </w:rPr>
              <w:t>例えば、電子メールアドレス、または、</w:t>
            </w:r>
            <w:r w:rsidRPr="00BB431A">
              <w:rPr>
                <w:lang w:val="fr-FR" w:eastAsia="ja-JP"/>
              </w:rPr>
              <w:t>Linux Foundation</w:t>
            </w:r>
            <w:r w:rsidRPr="00BB431A">
              <w:rPr>
                <w:lang w:val="fr-FR" w:eastAsia="ja-JP"/>
              </w:rPr>
              <w:t>のオープン</w:t>
            </w:r>
            <w:commentRangeStart w:id="11"/>
            <w:del w:id="12" w:author="Fukuchi, Hiroyuki (SGMO)" w:date="2018-05-29T16:15:00Z">
              <w:r w:rsidRPr="00BB431A" w:rsidDel="00936DFD">
                <w:rPr>
                  <w:lang w:val="fr-FR" w:eastAsia="ja-JP"/>
                </w:rPr>
                <w:delText>コ</w:delText>
              </w:r>
            </w:del>
            <w:commentRangeEnd w:id="11"/>
            <w:r w:rsidR="009803B8">
              <w:rPr>
                <w:rStyle w:val="aa"/>
              </w:rPr>
              <w:commentReference w:id="11"/>
            </w:r>
            <w:r w:rsidRPr="00BB431A">
              <w:rPr>
                <w:lang w:val="fr-FR" w:eastAsia="ja-JP"/>
              </w:rPr>
              <w:t>コンプライアンスディレクトリ等によって</w:t>
            </w:r>
            <w:r w:rsidRPr="00BB431A">
              <w:rPr>
                <w:lang w:val="fr-FR" w:eastAsia="ja-JP"/>
              </w:rPr>
              <w:t>)</w:t>
            </w:r>
            <w:commentRangeStart w:id="13"/>
            <w:del w:id="14" w:author="Fukuchi, Hiroyuki (SGMO)" w:date="2018-05-29T16:15:00Z">
              <w:r w:rsidRPr="00BB431A" w:rsidDel="00804B10">
                <w:rPr>
                  <w:lang w:val="fr-FR" w:eastAsia="ja-JP"/>
                </w:rPr>
                <w:delText>?</w:delText>
              </w:r>
            </w:del>
            <w:commentRangeEnd w:id="13"/>
            <w:r w:rsidR="009803B8">
              <w:rPr>
                <w:rStyle w:val="aa"/>
              </w:rPr>
              <w:commentReference w:id="13"/>
            </w:r>
          </w:p>
        </w:tc>
        <w:tc>
          <w:tcPr>
            <w:tcW w:w="529" w:type="dxa"/>
          </w:tcPr>
          <w:p w14:paraId="5C6B2E5C" w14:textId="77777777" w:rsidR="00EF3CB3" w:rsidRPr="00BB431A" w:rsidRDefault="00EF3CB3" w:rsidP="00E6351C">
            <w:pPr>
              <w:rPr>
                <w:lang w:val="fr-FR" w:eastAsia="ja-JP"/>
              </w:rPr>
            </w:pPr>
          </w:p>
        </w:tc>
        <w:tc>
          <w:tcPr>
            <w:tcW w:w="650" w:type="dxa"/>
          </w:tcPr>
          <w:p w14:paraId="16DE79EF" w14:textId="77777777" w:rsidR="00EF3CB3" w:rsidRPr="00BB431A" w:rsidRDefault="00EF3CB3" w:rsidP="00E6351C">
            <w:pPr>
              <w:rPr>
                <w:lang w:val="fr-FR" w:eastAsia="ja-JP"/>
              </w:rPr>
            </w:pPr>
          </w:p>
        </w:tc>
        <w:tc>
          <w:tcPr>
            <w:tcW w:w="4567" w:type="dxa"/>
          </w:tcPr>
          <w:p w14:paraId="6FF8789F" w14:textId="77777777" w:rsidR="00EF3CB3" w:rsidRPr="00BB431A" w:rsidRDefault="00EF3CB3" w:rsidP="00E6351C">
            <w:pPr>
              <w:rPr>
                <w:lang w:val="fr-FR" w:eastAsia="ja-JP"/>
              </w:rPr>
            </w:pPr>
          </w:p>
        </w:tc>
        <w:tc>
          <w:tcPr>
            <w:tcW w:w="1372" w:type="dxa"/>
          </w:tcPr>
          <w:p w14:paraId="2A3871CF" w14:textId="77777777" w:rsidR="00EF3CB3" w:rsidRPr="00BB431A" w:rsidRDefault="00EF3CB3" w:rsidP="00E6351C">
            <w:pPr>
              <w:rPr>
                <w:lang w:val="fr-FR" w:eastAsia="ja-JP"/>
              </w:rPr>
            </w:pPr>
          </w:p>
        </w:tc>
        <w:tc>
          <w:tcPr>
            <w:tcW w:w="1122" w:type="dxa"/>
          </w:tcPr>
          <w:p w14:paraId="5272EA64" w14:textId="77777777" w:rsidR="00EF3CB3" w:rsidRPr="00BB431A" w:rsidRDefault="00EF3CB3" w:rsidP="00E6351C">
            <w:pPr>
              <w:rPr>
                <w:lang w:val="fr-FR" w:eastAsia="ja-JP"/>
              </w:rPr>
            </w:pPr>
          </w:p>
        </w:tc>
      </w:tr>
      <w:tr w:rsidR="00EF3CB3" w:rsidRPr="00BB431A" w14:paraId="5DDC31D7" w14:textId="77777777" w:rsidTr="00521347">
        <w:tc>
          <w:tcPr>
            <w:tcW w:w="608" w:type="dxa"/>
          </w:tcPr>
          <w:p w14:paraId="3DBC2922" w14:textId="77777777" w:rsidR="00EF3CB3" w:rsidRPr="00BB431A" w:rsidRDefault="00EF3CB3" w:rsidP="00E6351C">
            <w:pPr>
              <w:rPr>
                <w:lang w:val="fr-FR"/>
              </w:rPr>
            </w:pPr>
            <w:r>
              <w:rPr>
                <w:lang w:val="en-US"/>
              </w:rPr>
              <w:t>2.c</w:t>
            </w:r>
          </w:p>
        </w:tc>
        <w:tc>
          <w:tcPr>
            <w:tcW w:w="788" w:type="dxa"/>
          </w:tcPr>
          <w:p w14:paraId="7682C355" w14:textId="77777777" w:rsidR="00EF3CB3" w:rsidRPr="00BB431A" w:rsidRDefault="00EF3CB3" w:rsidP="00E6351C">
            <w:pPr>
              <w:rPr>
                <w:lang w:val="fr-FR"/>
              </w:rPr>
            </w:pPr>
            <w:r w:rsidRPr="00BB431A">
              <w:rPr>
                <w:lang w:val="fr-FR"/>
              </w:rPr>
              <w:t>2.1.2, 2.2.3</w:t>
            </w:r>
          </w:p>
        </w:tc>
        <w:tc>
          <w:tcPr>
            <w:tcW w:w="4358" w:type="dxa"/>
          </w:tcPr>
          <w:p w14:paraId="118C86BF" w14:textId="77777777" w:rsidR="00EF3CB3" w:rsidRPr="00BB431A" w:rsidRDefault="00EF3CB3" w:rsidP="00BB431A">
            <w:pPr>
              <w:rPr>
                <w:lang w:val="en-US" w:eastAsia="ja-JP"/>
              </w:rPr>
            </w:pPr>
            <w:r w:rsidRPr="00BB431A">
              <w:rPr>
                <w:lang w:val="en-US" w:eastAsia="ja-JP"/>
              </w:rPr>
              <w:t>FOSS</w:t>
            </w:r>
            <w:r w:rsidRPr="00BB431A">
              <w:rPr>
                <w:lang w:val="en-US" w:eastAsia="ja-JP"/>
              </w:rPr>
              <w:t>コンプライアンスの問い合わせを受け付ける責任者をアサインする文書化された手続きを用意していますか？</w:t>
            </w:r>
          </w:p>
          <w:p w14:paraId="571A1265" w14:textId="77777777" w:rsidR="00EF3CB3" w:rsidRPr="00BB431A" w:rsidRDefault="00EF3CB3" w:rsidP="00BB431A">
            <w:pPr>
              <w:rPr>
                <w:lang w:val="en-US" w:eastAsia="ja-JP"/>
              </w:rPr>
            </w:pPr>
          </w:p>
        </w:tc>
        <w:tc>
          <w:tcPr>
            <w:tcW w:w="529" w:type="dxa"/>
          </w:tcPr>
          <w:p w14:paraId="1E4091B2" w14:textId="77777777" w:rsidR="00EF3CB3" w:rsidRPr="00BB431A" w:rsidRDefault="00EF3CB3" w:rsidP="00E6351C">
            <w:pPr>
              <w:rPr>
                <w:lang w:val="en-US" w:eastAsia="ja-JP"/>
              </w:rPr>
            </w:pPr>
          </w:p>
        </w:tc>
        <w:tc>
          <w:tcPr>
            <w:tcW w:w="650" w:type="dxa"/>
          </w:tcPr>
          <w:p w14:paraId="2E222DCF" w14:textId="77777777" w:rsidR="00EF3CB3" w:rsidRPr="00BB431A" w:rsidRDefault="00EF3CB3" w:rsidP="00E6351C">
            <w:pPr>
              <w:rPr>
                <w:lang w:val="en-US" w:eastAsia="ja-JP"/>
              </w:rPr>
            </w:pPr>
          </w:p>
        </w:tc>
        <w:tc>
          <w:tcPr>
            <w:tcW w:w="4567" w:type="dxa"/>
          </w:tcPr>
          <w:p w14:paraId="7044375C" w14:textId="77777777" w:rsidR="00EF3CB3" w:rsidRPr="00BB431A" w:rsidRDefault="00EF3CB3" w:rsidP="00E6351C">
            <w:pPr>
              <w:rPr>
                <w:lang w:val="en-US" w:eastAsia="ja-JP"/>
              </w:rPr>
            </w:pPr>
          </w:p>
        </w:tc>
        <w:tc>
          <w:tcPr>
            <w:tcW w:w="1372" w:type="dxa"/>
          </w:tcPr>
          <w:p w14:paraId="040CCA79" w14:textId="77777777" w:rsidR="00EF3CB3" w:rsidRPr="00BB431A" w:rsidRDefault="00EF3CB3" w:rsidP="00E6351C">
            <w:pPr>
              <w:rPr>
                <w:lang w:val="en-US" w:eastAsia="ja-JP"/>
              </w:rPr>
            </w:pPr>
          </w:p>
        </w:tc>
        <w:tc>
          <w:tcPr>
            <w:tcW w:w="1122" w:type="dxa"/>
          </w:tcPr>
          <w:p w14:paraId="79C035C8" w14:textId="77777777" w:rsidR="00EF3CB3" w:rsidRPr="00BB431A" w:rsidRDefault="00EF3CB3" w:rsidP="00E6351C">
            <w:pPr>
              <w:rPr>
                <w:lang w:val="en-US" w:eastAsia="ja-JP"/>
              </w:rPr>
            </w:pPr>
          </w:p>
        </w:tc>
      </w:tr>
      <w:tr w:rsidR="00EF3CB3" w:rsidRPr="00BB431A" w14:paraId="1E216692" w14:textId="77777777" w:rsidTr="00521347">
        <w:tc>
          <w:tcPr>
            <w:tcW w:w="608" w:type="dxa"/>
          </w:tcPr>
          <w:p w14:paraId="6370EC6E" w14:textId="77777777" w:rsidR="00EF3CB3" w:rsidRPr="00BB431A" w:rsidRDefault="00EF3CB3" w:rsidP="00E6351C">
            <w:pPr>
              <w:rPr>
                <w:lang w:val="en-US"/>
              </w:rPr>
            </w:pPr>
            <w:r>
              <w:rPr>
                <w:lang w:val="en-US"/>
              </w:rPr>
              <w:t>2.d</w:t>
            </w:r>
          </w:p>
        </w:tc>
        <w:tc>
          <w:tcPr>
            <w:tcW w:w="788" w:type="dxa"/>
          </w:tcPr>
          <w:p w14:paraId="7E2B244E" w14:textId="77777777" w:rsidR="00EF3CB3" w:rsidRPr="00BB431A" w:rsidRDefault="00EF3CB3" w:rsidP="00E6351C">
            <w:pPr>
              <w:rPr>
                <w:lang w:val="en-US"/>
              </w:rPr>
            </w:pPr>
            <w:r w:rsidRPr="00BB431A">
              <w:rPr>
                <w:lang w:val="en-US"/>
              </w:rPr>
              <w:t>2.2.1</w:t>
            </w:r>
          </w:p>
        </w:tc>
        <w:tc>
          <w:tcPr>
            <w:tcW w:w="4358" w:type="dxa"/>
          </w:tcPr>
          <w:p w14:paraId="581CB733" w14:textId="77777777" w:rsidR="00EF3CB3" w:rsidRPr="00BB431A" w:rsidRDefault="00EF3CB3" w:rsidP="00BB431A">
            <w:pPr>
              <w:rPr>
                <w:lang w:val="en-US" w:eastAsia="ja-JP"/>
              </w:rPr>
            </w:pPr>
            <w:r w:rsidRPr="00BB431A">
              <w:rPr>
                <w:lang w:val="en-US" w:eastAsia="ja-JP"/>
              </w:rPr>
              <w:t>組織内部において</w:t>
            </w:r>
            <w:r w:rsidRPr="00BB431A">
              <w:rPr>
                <w:lang w:val="en-US" w:eastAsia="ja-JP"/>
              </w:rPr>
              <w:t>FOSS</w:t>
            </w:r>
            <w:r w:rsidRPr="00BB431A">
              <w:rPr>
                <w:lang w:val="en-US" w:eastAsia="ja-JP"/>
              </w:rPr>
              <w:t>コンプライアンスを管理することに責任を負う要員、グループ、あるいは、職制をアサインしましたか？</w:t>
            </w:r>
            <w:r w:rsidRPr="00BB431A">
              <w:rPr>
                <w:lang w:val="en-US" w:eastAsia="ja-JP"/>
              </w:rPr>
              <w:t>FOSS</w:t>
            </w:r>
            <w:r w:rsidRPr="00BB431A">
              <w:rPr>
                <w:lang w:val="en-US" w:eastAsia="ja-JP"/>
              </w:rPr>
              <w:t>コンプライアンスを履行する役割と</w:t>
            </w:r>
            <w:r w:rsidRPr="00BB431A">
              <w:rPr>
                <w:lang w:val="en-US" w:eastAsia="ja-JP"/>
              </w:rPr>
              <w:t>FOSS</w:t>
            </w:r>
            <w:r w:rsidRPr="00BB431A">
              <w:rPr>
                <w:lang w:val="en-US" w:eastAsia="ja-JP"/>
              </w:rPr>
              <w:t>窓口は、同一の要員であっても構いません。</w:t>
            </w:r>
          </w:p>
          <w:p w14:paraId="60AD0AE6" w14:textId="77777777" w:rsidR="00EF3CB3" w:rsidRPr="00BB431A" w:rsidRDefault="00EF3CB3" w:rsidP="00BB431A">
            <w:pPr>
              <w:rPr>
                <w:lang w:val="en-US" w:eastAsia="ja-JP"/>
              </w:rPr>
            </w:pPr>
          </w:p>
        </w:tc>
        <w:tc>
          <w:tcPr>
            <w:tcW w:w="529" w:type="dxa"/>
          </w:tcPr>
          <w:p w14:paraId="6987FE8E" w14:textId="77777777" w:rsidR="00EF3CB3" w:rsidRPr="00BB431A" w:rsidRDefault="00EF3CB3" w:rsidP="00E6351C">
            <w:pPr>
              <w:rPr>
                <w:lang w:val="en-US" w:eastAsia="ja-JP"/>
              </w:rPr>
            </w:pPr>
          </w:p>
        </w:tc>
        <w:tc>
          <w:tcPr>
            <w:tcW w:w="650" w:type="dxa"/>
          </w:tcPr>
          <w:p w14:paraId="213D8819" w14:textId="77777777" w:rsidR="00EF3CB3" w:rsidRPr="00BB431A" w:rsidRDefault="00EF3CB3" w:rsidP="00E6351C">
            <w:pPr>
              <w:rPr>
                <w:lang w:val="en-US" w:eastAsia="ja-JP"/>
              </w:rPr>
            </w:pPr>
          </w:p>
        </w:tc>
        <w:tc>
          <w:tcPr>
            <w:tcW w:w="4567" w:type="dxa"/>
          </w:tcPr>
          <w:p w14:paraId="509AD9E2" w14:textId="77777777" w:rsidR="00EF3CB3" w:rsidRPr="00BB431A" w:rsidRDefault="00EF3CB3" w:rsidP="00E6351C">
            <w:pPr>
              <w:rPr>
                <w:lang w:val="en-US" w:eastAsia="ja-JP"/>
              </w:rPr>
            </w:pPr>
          </w:p>
        </w:tc>
        <w:tc>
          <w:tcPr>
            <w:tcW w:w="1372" w:type="dxa"/>
          </w:tcPr>
          <w:p w14:paraId="5FA592C9" w14:textId="77777777" w:rsidR="00EF3CB3" w:rsidRPr="00BB431A" w:rsidRDefault="00EF3CB3" w:rsidP="00E6351C">
            <w:pPr>
              <w:rPr>
                <w:lang w:val="en-US" w:eastAsia="ja-JP"/>
              </w:rPr>
            </w:pPr>
          </w:p>
        </w:tc>
        <w:tc>
          <w:tcPr>
            <w:tcW w:w="1122" w:type="dxa"/>
          </w:tcPr>
          <w:p w14:paraId="6DFD0122" w14:textId="77777777" w:rsidR="00EF3CB3" w:rsidRPr="00BB431A" w:rsidRDefault="00EF3CB3" w:rsidP="00E6351C">
            <w:pPr>
              <w:rPr>
                <w:lang w:val="en-US" w:eastAsia="ja-JP"/>
              </w:rPr>
            </w:pPr>
          </w:p>
        </w:tc>
      </w:tr>
      <w:tr w:rsidR="00EF3CB3" w:rsidRPr="00BB431A" w14:paraId="3A3A2C3F" w14:textId="77777777" w:rsidTr="00521347">
        <w:tc>
          <w:tcPr>
            <w:tcW w:w="608" w:type="dxa"/>
          </w:tcPr>
          <w:p w14:paraId="0268B434" w14:textId="77777777" w:rsidR="00EF3CB3" w:rsidRPr="00BB431A" w:rsidRDefault="00EF3CB3" w:rsidP="00E6351C">
            <w:pPr>
              <w:rPr>
                <w:lang w:val="en-US"/>
              </w:rPr>
            </w:pPr>
            <w:r>
              <w:rPr>
                <w:lang w:val="en-US"/>
              </w:rPr>
              <w:t>2.e</w:t>
            </w:r>
          </w:p>
        </w:tc>
        <w:tc>
          <w:tcPr>
            <w:tcW w:w="788" w:type="dxa"/>
          </w:tcPr>
          <w:p w14:paraId="05D5D51C" w14:textId="77777777" w:rsidR="00EF3CB3" w:rsidRPr="00BB431A" w:rsidRDefault="00EF3CB3" w:rsidP="00E6351C">
            <w:pPr>
              <w:rPr>
                <w:lang w:val="en-US"/>
              </w:rPr>
            </w:pPr>
            <w:r w:rsidRPr="00BB431A">
              <w:rPr>
                <w:lang w:val="en-US"/>
              </w:rPr>
              <w:t>2.2.2</w:t>
            </w:r>
          </w:p>
        </w:tc>
        <w:tc>
          <w:tcPr>
            <w:tcW w:w="4358" w:type="dxa"/>
          </w:tcPr>
          <w:p w14:paraId="775D38B6" w14:textId="77777777" w:rsidR="00EF3CB3" w:rsidRPr="00BB431A" w:rsidRDefault="00EF3CB3" w:rsidP="00EF3CB3">
            <w:pPr>
              <w:rPr>
                <w:lang w:val="en-US" w:eastAsia="ja-JP"/>
              </w:rPr>
            </w:pPr>
            <w:r w:rsidRPr="00BB431A">
              <w:rPr>
                <w:lang w:val="en-US" w:eastAsia="ja-JP"/>
              </w:rPr>
              <w:t>FOSS</w:t>
            </w:r>
            <w:r w:rsidRPr="00BB431A">
              <w:rPr>
                <w:lang w:val="en-US" w:eastAsia="ja-JP"/>
              </w:rPr>
              <w:t>コンプライアンスの履行担当者は、</w:t>
            </w:r>
            <w:r w:rsidRPr="00BB431A">
              <w:rPr>
                <w:lang w:val="en-US" w:eastAsia="ja-JP"/>
              </w:rPr>
              <w:t>FOSS</w:t>
            </w:r>
            <w:r w:rsidRPr="00BB431A">
              <w:rPr>
                <w:lang w:val="en-US" w:eastAsia="ja-JP"/>
              </w:rPr>
              <w:t>コンプライアンスに関する（社内、または、社外の）法務専門家にアクセス可能ですか？</w:t>
            </w:r>
          </w:p>
        </w:tc>
        <w:tc>
          <w:tcPr>
            <w:tcW w:w="529" w:type="dxa"/>
          </w:tcPr>
          <w:p w14:paraId="4E558F06" w14:textId="77777777" w:rsidR="00EF3CB3" w:rsidRPr="00BB431A" w:rsidRDefault="00EF3CB3" w:rsidP="00E6351C">
            <w:pPr>
              <w:rPr>
                <w:lang w:val="en-US" w:eastAsia="ja-JP"/>
              </w:rPr>
            </w:pPr>
          </w:p>
        </w:tc>
        <w:tc>
          <w:tcPr>
            <w:tcW w:w="650" w:type="dxa"/>
          </w:tcPr>
          <w:p w14:paraId="435CBFE8" w14:textId="77777777" w:rsidR="00EF3CB3" w:rsidRPr="00BB431A" w:rsidRDefault="00EF3CB3" w:rsidP="00E6351C">
            <w:pPr>
              <w:rPr>
                <w:lang w:val="en-US" w:eastAsia="ja-JP"/>
              </w:rPr>
            </w:pPr>
          </w:p>
        </w:tc>
        <w:tc>
          <w:tcPr>
            <w:tcW w:w="4567" w:type="dxa"/>
          </w:tcPr>
          <w:p w14:paraId="583B023E" w14:textId="77777777" w:rsidR="00EF3CB3" w:rsidRPr="00BB431A" w:rsidRDefault="00EF3CB3" w:rsidP="00E6351C">
            <w:pPr>
              <w:rPr>
                <w:lang w:val="en-US" w:eastAsia="ja-JP"/>
              </w:rPr>
            </w:pPr>
          </w:p>
        </w:tc>
        <w:tc>
          <w:tcPr>
            <w:tcW w:w="1372" w:type="dxa"/>
          </w:tcPr>
          <w:p w14:paraId="6AD1F1FE" w14:textId="77777777" w:rsidR="00EF3CB3" w:rsidRPr="00BB431A" w:rsidRDefault="00EF3CB3" w:rsidP="00E6351C">
            <w:pPr>
              <w:rPr>
                <w:lang w:val="en-US" w:eastAsia="ja-JP"/>
              </w:rPr>
            </w:pPr>
          </w:p>
        </w:tc>
        <w:tc>
          <w:tcPr>
            <w:tcW w:w="1122" w:type="dxa"/>
          </w:tcPr>
          <w:p w14:paraId="133D8594" w14:textId="77777777" w:rsidR="00EF3CB3" w:rsidRPr="00BB431A" w:rsidRDefault="00EF3CB3" w:rsidP="00E6351C">
            <w:pPr>
              <w:rPr>
                <w:lang w:val="en-US" w:eastAsia="ja-JP"/>
              </w:rPr>
            </w:pPr>
          </w:p>
        </w:tc>
      </w:tr>
      <w:tr w:rsidR="00EF3CB3" w:rsidRPr="00BB431A" w14:paraId="1AD7C6EB" w14:textId="77777777" w:rsidTr="00521347">
        <w:tc>
          <w:tcPr>
            <w:tcW w:w="608" w:type="dxa"/>
          </w:tcPr>
          <w:p w14:paraId="64C0508A" w14:textId="77777777" w:rsidR="00EF3CB3" w:rsidRPr="00BB431A" w:rsidRDefault="00EF3CB3" w:rsidP="00E6351C">
            <w:pPr>
              <w:rPr>
                <w:lang w:val="en-US"/>
              </w:rPr>
            </w:pPr>
            <w:r>
              <w:rPr>
                <w:lang w:val="en-US"/>
              </w:rPr>
              <w:t>2.f</w:t>
            </w:r>
          </w:p>
        </w:tc>
        <w:tc>
          <w:tcPr>
            <w:tcW w:w="788" w:type="dxa"/>
          </w:tcPr>
          <w:p w14:paraId="40DEAE4D" w14:textId="77777777" w:rsidR="00EF3CB3" w:rsidRPr="00BB431A" w:rsidRDefault="00EF3CB3" w:rsidP="00E6351C">
            <w:pPr>
              <w:rPr>
                <w:lang w:val="en-US"/>
              </w:rPr>
            </w:pPr>
            <w:r w:rsidRPr="00BB431A">
              <w:rPr>
                <w:lang w:val="en-US"/>
              </w:rPr>
              <w:t>2.2.3</w:t>
            </w:r>
          </w:p>
        </w:tc>
        <w:tc>
          <w:tcPr>
            <w:tcW w:w="4358" w:type="dxa"/>
          </w:tcPr>
          <w:p w14:paraId="39D19697" w14:textId="77777777" w:rsidR="00EF3CB3" w:rsidRPr="00BB431A" w:rsidRDefault="00EF3CB3" w:rsidP="00BB431A">
            <w:pPr>
              <w:rPr>
                <w:lang w:val="en-US" w:eastAsia="ja-JP"/>
              </w:rPr>
            </w:pPr>
            <w:r w:rsidRPr="00BB431A">
              <w:rPr>
                <w:lang w:val="en-US" w:eastAsia="ja-JP"/>
              </w:rPr>
              <w:t>FOSS</w:t>
            </w:r>
            <w:r w:rsidRPr="00BB431A">
              <w:rPr>
                <w:lang w:val="en-US" w:eastAsia="ja-JP"/>
              </w:rPr>
              <w:t>コンプライアンスのポリシー、および、そのプロセスを作成し、また、維持することに責任を負う担当者をアサインしていますか？</w:t>
            </w:r>
          </w:p>
        </w:tc>
        <w:tc>
          <w:tcPr>
            <w:tcW w:w="529" w:type="dxa"/>
          </w:tcPr>
          <w:p w14:paraId="388AF7CC" w14:textId="77777777" w:rsidR="00EF3CB3" w:rsidRPr="00BB431A" w:rsidRDefault="00EF3CB3" w:rsidP="00E6351C">
            <w:pPr>
              <w:rPr>
                <w:lang w:val="en-US" w:eastAsia="ja-JP"/>
              </w:rPr>
            </w:pPr>
          </w:p>
        </w:tc>
        <w:tc>
          <w:tcPr>
            <w:tcW w:w="650" w:type="dxa"/>
          </w:tcPr>
          <w:p w14:paraId="465117E3" w14:textId="77777777" w:rsidR="00EF3CB3" w:rsidRPr="00BB431A" w:rsidRDefault="00EF3CB3" w:rsidP="00E6351C">
            <w:pPr>
              <w:rPr>
                <w:lang w:val="en-US" w:eastAsia="ja-JP"/>
              </w:rPr>
            </w:pPr>
          </w:p>
        </w:tc>
        <w:tc>
          <w:tcPr>
            <w:tcW w:w="4567" w:type="dxa"/>
          </w:tcPr>
          <w:p w14:paraId="300E43F2" w14:textId="77777777" w:rsidR="00EF3CB3" w:rsidRPr="00BB431A" w:rsidRDefault="00EF3CB3" w:rsidP="00E6351C">
            <w:pPr>
              <w:rPr>
                <w:lang w:val="en-US" w:eastAsia="ja-JP"/>
              </w:rPr>
            </w:pPr>
          </w:p>
        </w:tc>
        <w:tc>
          <w:tcPr>
            <w:tcW w:w="1372" w:type="dxa"/>
          </w:tcPr>
          <w:p w14:paraId="2E5164A5" w14:textId="77777777" w:rsidR="00EF3CB3" w:rsidRPr="00BB431A" w:rsidRDefault="00EF3CB3" w:rsidP="00E6351C">
            <w:pPr>
              <w:rPr>
                <w:lang w:val="en-US" w:eastAsia="ja-JP"/>
              </w:rPr>
            </w:pPr>
          </w:p>
        </w:tc>
        <w:tc>
          <w:tcPr>
            <w:tcW w:w="1122" w:type="dxa"/>
          </w:tcPr>
          <w:p w14:paraId="038EDD98" w14:textId="77777777" w:rsidR="00EF3CB3" w:rsidRPr="00BB431A" w:rsidRDefault="00EF3CB3" w:rsidP="00E6351C">
            <w:pPr>
              <w:rPr>
                <w:lang w:val="en-US" w:eastAsia="ja-JP"/>
              </w:rPr>
            </w:pPr>
          </w:p>
        </w:tc>
      </w:tr>
      <w:tr w:rsidR="00EF3CB3" w:rsidRPr="00BB431A" w14:paraId="3F083B3C" w14:textId="77777777" w:rsidTr="00521347">
        <w:tc>
          <w:tcPr>
            <w:tcW w:w="608" w:type="dxa"/>
          </w:tcPr>
          <w:p w14:paraId="62F6EFC6" w14:textId="77777777" w:rsidR="00EF3CB3" w:rsidRPr="00BB431A" w:rsidRDefault="00EF3CB3" w:rsidP="00E6351C">
            <w:pPr>
              <w:rPr>
                <w:lang w:val="en-US"/>
              </w:rPr>
            </w:pPr>
            <w:r>
              <w:rPr>
                <w:lang w:val="en-US"/>
              </w:rPr>
              <w:t>2.g</w:t>
            </w:r>
          </w:p>
        </w:tc>
        <w:tc>
          <w:tcPr>
            <w:tcW w:w="788" w:type="dxa"/>
          </w:tcPr>
          <w:p w14:paraId="365966EE" w14:textId="77777777" w:rsidR="00EF3CB3" w:rsidRPr="00BB431A" w:rsidRDefault="00EF3CB3" w:rsidP="00E6351C">
            <w:pPr>
              <w:rPr>
                <w:lang w:val="en-US"/>
              </w:rPr>
            </w:pPr>
            <w:r w:rsidRPr="00BB431A">
              <w:rPr>
                <w:lang w:val="en-US"/>
              </w:rPr>
              <w:t>2.2.4, 2.1.2</w:t>
            </w:r>
          </w:p>
        </w:tc>
        <w:tc>
          <w:tcPr>
            <w:tcW w:w="4358" w:type="dxa"/>
          </w:tcPr>
          <w:p w14:paraId="1ECE96CC" w14:textId="77777777" w:rsidR="00EF3CB3" w:rsidRPr="00BB431A" w:rsidRDefault="00EF3CB3" w:rsidP="00EF3CB3">
            <w:pPr>
              <w:rPr>
                <w:lang w:val="en-US" w:eastAsia="ja-JP"/>
              </w:rPr>
            </w:pPr>
            <w:r w:rsidRPr="00BB431A">
              <w:rPr>
                <w:lang w:val="en-US" w:eastAsia="ja-JP"/>
              </w:rPr>
              <w:t>コンプライアンスに反する状況の調査や、救済策を実施する文書化された手続きを用意していますか？</w:t>
            </w:r>
          </w:p>
        </w:tc>
        <w:tc>
          <w:tcPr>
            <w:tcW w:w="529" w:type="dxa"/>
          </w:tcPr>
          <w:p w14:paraId="767BDDE2" w14:textId="77777777" w:rsidR="00EF3CB3" w:rsidRPr="00BB431A" w:rsidRDefault="00EF3CB3" w:rsidP="00E6351C">
            <w:pPr>
              <w:rPr>
                <w:lang w:val="en-US" w:eastAsia="ja-JP"/>
              </w:rPr>
            </w:pPr>
          </w:p>
        </w:tc>
        <w:tc>
          <w:tcPr>
            <w:tcW w:w="650" w:type="dxa"/>
          </w:tcPr>
          <w:p w14:paraId="08FC15C6" w14:textId="77777777" w:rsidR="00EF3CB3" w:rsidRPr="00BB431A" w:rsidRDefault="00EF3CB3" w:rsidP="00E6351C">
            <w:pPr>
              <w:rPr>
                <w:lang w:val="en-US" w:eastAsia="ja-JP"/>
              </w:rPr>
            </w:pPr>
          </w:p>
        </w:tc>
        <w:tc>
          <w:tcPr>
            <w:tcW w:w="4567" w:type="dxa"/>
          </w:tcPr>
          <w:p w14:paraId="49DC0B58" w14:textId="77777777" w:rsidR="00EF3CB3" w:rsidRPr="00BB431A" w:rsidRDefault="00EF3CB3" w:rsidP="00E6351C">
            <w:pPr>
              <w:rPr>
                <w:lang w:val="en-US" w:eastAsia="ja-JP"/>
              </w:rPr>
            </w:pPr>
          </w:p>
        </w:tc>
        <w:tc>
          <w:tcPr>
            <w:tcW w:w="1372" w:type="dxa"/>
          </w:tcPr>
          <w:p w14:paraId="19AC1493" w14:textId="77777777" w:rsidR="00EF3CB3" w:rsidRPr="00BB431A" w:rsidRDefault="00EF3CB3" w:rsidP="00E6351C">
            <w:pPr>
              <w:rPr>
                <w:lang w:val="en-US" w:eastAsia="ja-JP"/>
              </w:rPr>
            </w:pPr>
          </w:p>
        </w:tc>
        <w:tc>
          <w:tcPr>
            <w:tcW w:w="1122" w:type="dxa"/>
          </w:tcPr>
          <w:p w14:paraId="799E0A90" w14:textId="77777777" w:rsidR="00EF3CB3" w:rsidRPr="00BB431A" w:rsidRDefault="00EF3CB3" w:rsidP="00E6351C">
            <w:pPr>
              <w:rPr>
                <w:lang w:val="en-US" w:eastAsia="ja-JP"/>
              </w:rPr>
            </w:pPr>
          </w:p>
        </w:tc>
      </w:tr>
    </w:tbl>
    <w:p w14:paraId="39D54FA1" w14:textId="77777777" w:rsidR="00521347" w:rsidRDefault="00521347">
      <w:pPr>
        <w:rPr>
          <w:lang w:eastAsia="ja-JP"/>
        </w:rPr>
      </w:pPr>
    </w:p>
    <w:tbl>
      <w:tblPr>
        <w:tblStyle w:val="a3"/>
        <w:tblW w:w="0" w:type="auto"/>
        <w:tblLook w:val="04A0" w:firstRow="1" w:lastRow="0" w:firstColumn="1" w:lastColumn="0" w:noHBand="0" w:noVBand="1"/>
      </w:tblPr>
      <w:tblGrid>
        <w:gridCol w:w="533"/>
        <w:gridCol w:w="662"/>
        <w:gridCol w:w="4624"/>
        <w:gridCol w:w="529"/>
        <w:gridCol w:w="646"/>
        <w:gridCol w:w="4514"/>
        <w:gridCol w:w="1372"/>
        <w:gridCol w:w="1114"/>
      </w:tblGrid>
      <w:tr w:rsidR="00EF3CB3" w:rsidRPr="004030BF" w14:paraId="311C4AAF" w14:textId="77777777" w:rsidTr="00521347">
        <w:tc>
          <w:tcPr>
            <w:tcW w:w="533" w:type="dxa"/>
            <w:shd w:val="clear" w:color="auto" w:fill="E7E6E6" w:themeFill="background2"/>
          </w:tcPr>
          <w:p w14:paraId="475C9D5E" w14:textId="77777777" w:rsidR="00EF3CB3" w:rsidRPr="004030BF" w:rsidRDefault="00EF3CB3" w:rsidP="00EF3CB3">
            <w:pPr>
              <w:rPr>
                <w:b/>
              </w:rPr>
            </w:pPr>
            <w:r w:rsidRPr="004030BF">
              <w:rPr>
                <w:b/>
              </w:rPr>
              <w:t>Nº</w:t>
            </w:r>
          </w:p>
        </w:tc>
        <w:tc>
          <w:tcPr>
            <w:tcW w:w="662" w:type="dxa"/>
            <w:shd w:val="clear" w:color="auto" w:fill="E7E6E6" w:themeFill="background2"/>
          </w:tcPr>
          <w:p w14:paraId="470DFCBC" w14:textId="77777777" w:rsidR="00EF3CB3" w:rsidRPr="004030BF" w:rsidRDefault="00EF3CB3" w:rsidP="00EF3CB3">
            <w:pPr>
              <w:rPr>
                <w:b/>
              </w:rPr>
            </w:pPr>
            <w:r w:rsidRPr="004030BF">
              <w:rPr>
                <w:b/>
              </w:rPr>
              <w:t>Spec</w:t>
            </w:r>
          </w:p>
        </w:tc>
        <w:tc>
          <w:tcPr>
            <w:tcW w:w="4624" w:type="dxa"/>
            <w:shd w:val="clear" w:color="auto" w:fill="E7E6E6" w:themeFill="background2"/>
          </w:tcPr>
          <w:p w14:paraId="7EA58D1D" w14:textId="77777777" w:rsidR="00EF3CB3" w:rsidRPr="004030BF" w:rsidRDefault="00EF3CB3" w:rsidP="00EF3CB3">
            <w:pPr>
              <w:rPr>
                <w:b/>
              </w:rPr>
            </w:pPr>
            <w:r w:rsidRPr="004030BF">
              <w:rPr>
                <w:b/>
              </w:rPr>
              <w:t>チェックリスト</w:t>
            </w:r>
          </w:p>
        </w:tc>
        <w:tc>
          <w:tcPr>
            <w:tcW w:w="529" w:type="dxa"/>
            <w:shd w:val="clear" w:color="auto" w:fill="E7E6E6" w:themeFill="background2"/>
          </w:tcPr>
          <w:p w14:paraId="3023830E" w14:textId="77777777" w:rsidR="00EF3CB3" w:rsidRPr="004030BF" w:rsidRDefault="00EF3CB3" w:rsidP="00EF3CB3">
            <w:pPr>
              <w:rPr>
                <w:b/>
              </w:rPr>
            </w:pPr>
            <w:r w:rsidRPr="004030BF">
              <w:rPr>
                <w:b/>
              </w:rPr>
              <w:t>Yes</w:t>
            </w:r>
          </w:p>
        </w:tc>
        <w:tc>
          <w:tcPr>
            <w:tcW w:w="646" w:type="dxa"/>
            <w:shd w:val="clear" w:color="auto" w:fill="E7E6E6" w:themeFill="background2"/>
          </w:tcPr>
          <w:p w14:paraId="5D676AC1" w14:textId="77777777" w:rsidR="00EF3CB3" w:rsidRPr="004030BF" w:rsidRDefault="00EF3CB3" w:rsidP="00EF3CB3">
            <w:pPr>
              <w:rPr>
                <w:b/>
              </w:rPr>
            </w:pPr>
            <w:r w:rsidRPr="004030BF">
              <w:rPr>
                <w:b/>
              </w:rPr>
              <w:t>No</w:t>
            </w:r>
          </w:p>
        </w:tc>
        <w:tc>
          <w:tcPr>
            <w:tcW w:w="4514" w:type="dxa"/>
            <w:shd w:val="clear" w:color="auto" w:fill="E7E6E6" w:themeFill="background2"/>
          </w:tcPr>
          <w:p w14:paraId="63775091" w14:textId="77777777" w:rsidR="00EF3CB3" w:rsidRPr="004030BF" w:rsidRDefault="00EF3CB3" w:rsidP="00EF3CB3">
            <w:pPr>
              <w:rPr>
                <w:b/>
              </w:rPr>
            </w:pPr>
            <w:r w:rsidRPr="004030BF">
              <w:rPr>
                <w:b/>
              </w:rPr>
              <w:t>次の</w:t>
            </w:r>
            <w:r w:rsidRPr="004030BF">
              <w:rPr>
                <w:b/>
              </w:rPr>
              <w:t xml:space="preserve"> </w:t>
            </w:r>
            <w:r w:rsidRPr="004030BF">
              <w:rPr>
                <w:b/>
              </w:rPr>
              <w:t>ステップ</w:t>
            </w:r>
          </w:p>
        </w:tc>
        <w:tc>
          <w:tcPr>
            <w:tcW w:w="1372" w:type="dxa"/>
            <w:shd w:val="clear" w:color="auto" w:fill="E7E6E6" w:themeFill="background2"/>
          </w:tcPr>
          <w:p w14:paraId="735ABE70" w14:textId="77777777" w:rsidR="00EF3CB3" w:rsidRPr="004030BF" w:rsidRDefault="00EF3CB3" w:rsidP="00EF3CB3">
            <w:pPr>
              <w:rPr>
                <w:b/>
              </w:rPr>
            </w:pPr>
            <w:r w:rsidRPr="004030BF">
              <w:rPr>
                <w:b/>
              </w:rPr>
              <w:t>責任者</w:t>
            </w:r>
          </w:p>
        </w:tc>
        <w:tc>
          <w:tcPr>
            <w:tcW w:w="1114" w:type="dxa"/>
            <w:shd w:val="clear" w:color="auto" w:fill="E7E6E6" w:themeFill="background2"/>
          </w:tcPr>
          <w:p w14:paraId="7B48C0E0" w14:textId="77777777" w:rsidR="00EF3CB3" w:rsidRPr="004030BF" w:rsidRDefault="00EF3CB3" w:rsidP="00EF3CB3">
            <w:pPr>
              <w:rPr>
                <w:b/>
              </w:rPr>
            </w:pPr>
            <w:r w:rsidRPr="004030BF">
              <w:rPr>
                <w:b/>
              </w:rPr>
              <w:t>優先度</w:t>
            </w:r>
          </w:p>
        </w:tc>
      </w:tr>
      <w:tr w:rsidR="00EF3CB3" w:rsidRPr="00162A0D" w14:paraId="1B83B6E9" w14:textId="77777777" w:rsidTr="00521347">
        <w:tc>
          <w:tcPr>
            <w:tcW w:w="533" w:type="dxa"/>
          </w:tcPr>
          <w:p w14:paraId="2569F86A" w14:textId="77777777" w:rsidR="00EF3CB3" w:rsidRPr="00162A0D" w:rsidRDefault="00EF3CB3" w:rsidP="00E6351C">
            <w:pPr>
              <w:rPr>
                <w:lang w:val="en-US"/>
              </w:rPr>
            </w:pPr>
            <w:r>
              <w:rPr>
                <w:lang w:val="en-US"/>
              </w:rPr>
              <w:t>3.a</w:t>
            </w:r>
          </w:p>
        </w:tc>
        <w:tc>
          <w:tcPr>
            <w:tcW w:w="662" w:type="dxa"/>
          </w:tcPr>
          <w:p w14:paraId="6D6BB001" w14:textId="77777777" w:rsidR="00EF3CB3" w:rsidRPr="00162A0D" w:rsidRDefault="00EF3CB3" w:rsidP="00E6351C">
            <w:pPr>
              <w:rPr>
                <w:lang w:val="en-US"/>
              </w:rPr>
            </w:pPr>
            <w:r w:rsidRPr="00EF3CB3">
              <w:rPr>
                <w:lang w:val="en-US"/>
              </w:rPr>
              <w:t>3.1.1</w:t>
            </w:r>
          </w:p>
        </w:tc>
        <w:tc>
          <w:tcPr>
            <w:tcW w:w="4624" w:type="dxa"/>
          </w:tcPr>
          <w:p w14:paraId="574C0ABA" w14:textId="77777777" w:rsidR="00EF3CB3" w:rsidRPr="00162A0D" w:rsidRDefault="00EF3CB3" w:rsidP="00EF3CB3">
            <w:pPr>
              <w:rPr>
                <w:lang w:val="en-US" w:eastAsia="ja-JP"/>
              </w:rPr>
            </w:pPr>
            <w:r w:rsidRPr="00EF3CB3">
              <w:rPr>
                <w:lang w:val="en-US" w:eastAsia="ja-JP"/>
              </w:rPr>
              <w:t>供給ソフトウェアリリースを構成する一連の</w:t>
            </w:r>
            <w:r w:rsidRPr="00EF3CB3">
              <w:rPr>
                <w:lang w:val="en-US" w:eastAsia="ja-JP"/>
              </w:rPr>
              <w:t>FOSS</w:t>
            </w:r>
            <w:r w:rsidRPr="00EF3CB3">
              <w:rPr>
                <w:lang w:val="en-US" w:eastAsia="ja-JP"/>
              </w:rPr>
              <w:t>コンポーネントに関する情報を特定、追跡、保存する文書化された手続きを用意していますか？</w:t>
            </w:r>
          </w:p>
        </w:tc>
        <w:tc>
          <w:tcPr>
            <w:tcW w:w="529" w:type="dxa"/>
          </w:tcPr>
          <w:p w14:paraId="1B445EDC" w14:textId="77777777" w:rsidR="00EF3CB3" w:rsidRPr="00162A0D" w:rsidRDefault="00EF3CB3" w:rsidP="00E6351C">
            <w:pPr>
              <w:rPr>
                <w:lang w:val="en-US" w:eastAsia="ja-JP"/>
              </w:rPr>
            </w:pPr>
          </w:p>
        </w:tc>
        <w:tc>
          <w:tcPr>
            <w:tcW w:w="646" w:type="dxa"/>
          </w:tcPr>
          <w:p w14:paraId="28F7D6DE" w14:textId="77777777" w:rsidR="00EF3CB3" w:rsidRPr="00162A0D" w:rsidRDefault="00EF3CB3" w:rsidP="00E6351C">
            <w:pPr>
              <w:rPr>
                <w:lang w:val="en-US" w:eastAsia="ja-JP"/>
              </w:rPr>
            </w:pPr>
          </w:p>
        </w:tc>
        <w:tc>
          <w:tcPr>
            <w:tcW w:w="4514" w:type="dxa"/>
          </w:tcPr>
          <w:p w14:paraId="46FADE49" w14:textId="77777777" w:rsidR="00EF3CB3" w:rsidRPr="00162A0D" w:rsidRDefault="00EF3CB3" w:rsidP="00E6351C">
            <w:pPr>
              <w:rPr>
                <w:lang w:val="en-US" w:eastAsia="ja-JP"/>
              </w:rPr>
            </w:pPr>
          </w:p>
        </w:tc>
        <w:tc>
          <w:tcPr>
            <w:tcW w:w="1372" w:type="dxa"/>
          </w:tcPr>
          <w:p w14:paraId="212E75FB" w14:textId="77777777" w:rsidR="00EF3CB3" w:rsidRPr="00162A0D" w:rsidRDefault="00EF3CB3" w:rsidP="00E6351C">
            <w:pPr>
              <w:rPr>
                <w:lang w:val="en-US" w:eastAsia="ja-JP"/>
              </w:rPr>
            </w:pPr>
          </w:p>
        </w:tc>
        <w:tc>
          <w:tcPr>
            <w:tcW w:w="1114" w:type="dxa"/>
          </w:tcPr>
          <w:p w14:paraId="0E70E166" w14:textId="77777777" w:rsidR="00EF3CB3" w:rsidRPr="00162A0D" w:rsidRDefault="00EF3CB3" w:rsidP="00E6351C">
            <w:pPr>
              <w:rPr>
                <w:lang w:val="en-US" w:eastAsia="ja-JP"/>
              </w:rPr>
            </w:pPr>
          </w:p>
        </w:tc>
      </w:tr>
      <w:tr w:rsidR="00EF3CB3" w:rsidRPr="00162A0D" w14:paraId="5363B771" w14:textId="77777777" w:rsidTr="00521347">
        <w:tc>
          <w:tcPr>
            <w:tcW w:w="533" w:type="dxa"/>
          </w:tcPr>
          <w:p w14:paraId="270CCC9B" w14:textId="77777777" w:rsidR="00EF3CB3" w:rsidRPr="00162A0D" w:rsidRDefault="00EF3CB3" w:rsidP="00E6351C">
            <w:pPr>
              <w:rPr>
                <w:lang w:val="en-US"/>
              </w:rPr>
            </w:pPr>
            <w:r>
              <w:rPr>
                <w:lang w:val="en-US"/>
              </w:rPr>
              <w:t>3.b</w:t>
            </w:r>
          </w:p>
        </w:tc>
        <w:tc>
          <w:tcPr>
            <w:tcW w:w="662" w:type="dxa"/>
          </w:tcPr>
          <w:p w14:paraId="3112267C" w14:textId="77777777" w:rsidR="00EF3CB3" w:rsidRPr="00162A0D" w:rsidRDefault="00EF3CB3" w:rsidP="00E6351C">
            <w:pPr>
              <w:rPr>
                <w:lang w:val="en-US"/>
              </w:rPr>
            </w:pPr>
            <w:r w:rsidRPr="00EF3CB3">
              <w:rPr>
                <w:lang w:val="en-US"/>
              </w:rPr>
              <w:t>3.1.2</w:t>
            </w:r>
          </w:p>
        </w:tc>
        <w:tc>
          <w:tcPr>
            <w:tcW w:w="4624" w:type="dxa"/>
          </w:tcPr>
          <w:p w14:paraId="205B2429" w14:textId="77777777" w:rsidR="00EF3CB3" w:rsidRPr="00162A0D" w:rsidRDefault="00EF3CB3" w:rsidP="00EF3CB3">
            <w:pPr>
              <w:rPr>
                <w:lang w:val="en-US" w:eastAsia="ja-JP"/>
              </w:rPr>
            </w:pPr>
            <w:r w:rsidRPr="00EF3CB3">
              <w:rPr>
                <w:lang w:val="en-US" w:eastAsia="ja-JP"/>
              </w:rPr>
              <w:t>供給ソフトウェアの各リリースに対応した</w:t>
            </w:r>
            <w:r w:rsidRPr="00EF3CB3">
              <w:rPr>
                <w:lang w:val="en-US" w:eastAsia="ja-JP"/>
              </w:rPr>
              <w:t>FOSS</w:t>
            </w:r>
            <w:r w:rsidRPr="00EF3CB3">
              <w:rPr>
                <w:lang w:val="en-US" w:eastAsia="ja-JP"/>
              </w:rPr>
              <w:t>コンポーネントの記録を用意し、文書化された手続きが適正に実施されたことを示すようにしていますか？</w:t>
            </w:r>
          </w:p>
        </w:tc>
        <w:tc>
          <w:tcPr>
            <w:tcW w:w="529" w:type="dxa"/>
          </w:tcPr>
          <w:p w14:paraId="63870CD0" w14:textId="77777777" w:rsidR="00EF3CB3" w:rsidRPr="00162A0D" w:rsidRDefault="00EF3CB3" w:rsidP="00E6351C">
            <w:pPr>
              <w:rPr>
                <w:lang w:val="en-US" w:eastAsia="ja-JP"/>
              </w:rPr>
            </w:pPr>
          </w:p>
        </w:tc>
        <w:tc>
          <w:tcPr>
            <w:tcW w:w="646" w:type="dxa"/>
          </w:tcPr>
          <w:p w14:paraId="4F03722F" w14:textId="77777777" w:rsidR="00EF3CB3" w:rsidRPr="00162A0D" w:rsidRDefault="00EF3CB3" w:rsidP="00E6351C">
            <w:pPr>
              <w:rPr>
                <w:lang w:val="en-US" w:eastAsia="ja-JP"/>
              </w:rPr>
            </w:pPr>
          </w:p>
        </w:tc>
        <w:tc>
          <w:tcPr>
            <w:tcW w:w="4514" w:type="dxa"/>
          </w:tcPr>
          <w:p w14:paraId="5240611F" w14:textId="77777777" w:rsidR="00EF3CB3" w:rsidRPr="00162A0D" w:rsidRDefault="00EF3CB3" w:rsidP="00E6351C">
            <w:pPr>
              <w:rPr>
                <w:lang w:val="en-US" w:eastAsia="ja-JP"/>
              </w:rPr>
            </w:pPr>
          </w:p>
        </w:tc>
        <w:tc>
          <w:tcPr>
            <w:tcW w:w="1372" w:type="dxa"/>
          </w:tcPr>
          <w:p w14:paraId="0ADAB942" w14:textId="77777777" w:rsidR="00EF3CB3" w:rsidRPr="00162A0D" w:rsidRDefault="00EF3CB3" w:rsidP="00E6351C">
            <w:pPr>
              <w:rPr>
                <w:lang w:val="en-US" w:eastAsia="ja-JP"/>
              </w:rPr>
            </w:pPr>
          </w:p>
        </w:tc>
        <w:tc>
          <w:tcPr>
            <w:tcW w:w="1114" w:type="dxa"/>
          </w:tcPr>
          <w:p w14:paraId="0401C809" w14:textId="77777777" w:rsidR="00EF3CB3" w:rsidRPr="00162A0D" w:rsidRDefault="00EF3CB3" w:rsidP="00E6351C">
            <w:pPr>
              <w:rPr>
                <w:lang w:val="en-US" w:eastAsia="ja-JP"/>
              </w:rPr>
            </w:pPr>
          </w:p>
        </w:tc>
      </w:tr>
      <w:tr w:rsidR="00EF3CB3" w:rsidRPr="00162A0D" w14:paraId="715F0555" w14:textId="77777777" w:rsidTr="00521347">
        <w:tc>
          <w:tcPr>
            <w:tcW w:w="533" w:type="dxa"/>
          </w:tcPr>
          <w:p w14:paraId="33815067" w14:textId="77777777" w:rsidR="00EF3CB3" w:rsidRPr="00162A0D" w:rsidRDefault="00EF3CB3" w:rsidP="00E6351C">
            <w:pPr>
              <w:rPr>
                <w:lang w:val="en-US"/>
              </w:rPr>
            </w:pPr>
            <w:r>
              <w:rPr>
                <w:lang w:val="en-US"/>
              </w:rPr>
              <w:t>3.c</w:t>
            </w:r>
          </w:p>
        </w:tc>
        <w:tc>
          <w:tcPr>
            <w:tcW w:w="662" w:type="dxa"/>
          </w:tcPr>
          <w:p w14:paraId="02F65DE8" w14:textId="77777777" w:rsidR="00EF3CB3" w:rsidRPr="00162A0D" w:rsidRDefault="00EF3CB3" w:rsidP="00E6351C">
            <w:pPr>
              <w:rPr>
                <w:lang w:val="en-US"/>
              </w:rPr>
            </w:pPr>
            <w:r w:rsidRPr="00EF3CB3">
              <w:rPr>
                <w:lang w:val="en-US"/>
              </w:rPr>
              <w:t>3.2.1</w:t>
            </w:r>
          </w:p>
        </w:tc>
        <w:tc>
          <w:tcPr>
            <w:tcW w:w="4624" w:type="dxa"/>
          </w:tcPr>
          <w:p w14:paraId="407D42A1" w14:textId="77777777" w:rsidR="00EF3CB3" w:rsidRPr="00162A0D" w:rsidRDefault="00EF3CB3" w:rsidP="00EF3CB3">
            <w:pPr>
              <w:rPr>
                <w:lang w:val="en-US" w:eastAsia="ja-JP"/>
              </w:rPr>
            </w:pPr>
            <w:r w:rsidRPr="00EF3CB3">
              <w:rPr>
                <w:lang w:val="en-US" w:eastAsia="ja-JP"/>
              </w:rPr>
              <w:t>供給ソフトウェアの各リリースを構成する</w:t>
            </w:r>
            <w:r w:rsidRPr="00EF3CB3">
              <w:rPr>
                <w:lang w:val="en-US" w:eastAsia="ja-JP"/>
              </w:rPr>
              <w:t>FOSS</w:t>
            </w:r>
            <w:r w:rsidRPr="00EF3CB3">
              <w:rPr>
                <w:lang w:val="en-US" w:eastAsia="ja-JP"/>
              </w:rPr>
              <w:t>コンポーネントに対応して、少なくとも以下のような共通的な</w:t>
            </w:r>
            <w:r w:rsidRPr="00EF3CB3">
              <w:rPr>
                <w:lang w:val="en-US" w:eastAsia="ja-JP"/>
              </w:rPr>
              <w:t>FOSS</w:t>
            </w:r>
            <w:r w:rsidRPr="00EF3CB3">
              <w:rPr>
                <w:lang w:val="en-US" w:eastAsia="ja-JP"/>
              </w:rPr>
              <w:t>ライセンスユースケースを取り扱う手続きを作成していますか？</w:t>
            </w:r>
          </w:p>
        </w:tc>
        <w:tc>
          <w:tcPr>
            <w:tcW w:w="529" w:type="dxa"/>
          </w:tcPr>
          <w:p w14:paraId="207200EB" w14:textId="77777777" w:rsidR="00EF3CB3" w:rsidRPr="00162A0D" w:rsidRDefault="00EF3CB3" w:rsidP="00E6351C">
            <w:pPr>
              <w:rPr>
                <w:lang w:val="en-US" w:eastAsia="ja-JP"/>
              </w:rPr>
            </w:pPr>
          </w:p>
        </w:tc>
        <w:tc>
          <w:tcPr>
            <w:tcW w:w="646" w:type="dxa"/>
          </w:tcPr>
          <w:p w14:paraId="509A0D77" w14:textId="77777777" w:rsidR="00EF3CB3" w:rsidRPr="00162A0D" w:rsidRDefault="00EF3CB3" w:rsidP="00E6351C">
            <w:pPr>
              <w:rPr>
                <w:lang w:val="en-US" w:eastAsia="ja-JP"/>
              </w:rPr>
            </w:pPr>
          </w:p>
        </w:tc>
        <w:tc>
          <w:tcPr>
            <w:tcW w:w="4514" w:type="dxa"/>
          </w:tcPr>
          <w:p w14:paraId="41035CC1" w14:textId="77777777" w:rsidR="00EF3CB3" w:rsidRPr="00162A0D" w:rsidRDefault="00EF3CB3" w:rsidP="00E6351C">
            <w:pPr>
              <w:rPr>
                <w:lang w:val="en-US" w:eastAsia="ja-JP"/>
              </w:rPr>
            </w:pPr>
          </w:p>
        </w:tc>
        <w:tc>
          <w:tcPr>
            <w:tcW w:w="1372" w:type="dxa"/>
          </w:tcPr>
          <w:p w14:paraId="390A3FBD" w14:textId="77777777" w:rsidR="00EF3CB3" w:rsidRPr="00162A0D" w:rsidRDefault="00EF3CB3" w:rsidP="00E6351C">
            <w:pPr>
              <w:rPr>
                <w:lang w:val="en-US" w:eastAsia="ja-JP"/>
              </w:rPr>
            </w:pPr>
          </w:p>
        </w:tc>
        <w:tc>
          <w:tcPr>
            <w:tcW w:w="1114" w:type="dxa"/>
          </w:tcPr>
          <w:p w14:paraId="593C1784" w14:textId="77777777" w:rsidR="00EF3CB3" w:rsidRPr="00162A0D" w:rsidRDefault="00EF3CB3" w:rsidP="00E6351C">
            <w:pPr>
              <w:rPr>
                <w:lang w:val="en-US" w:eastAsia="ja-JP"/>
              </w:rPr>
            </w:pPr>
          </w:p>
        </w:tc>
      </w:tr>
      <w:tr w:rsidR="00EF3CB3" w:rsidRPr="00162A0D" w14:paraId="0F7259FF" w14:textId="77777777" w:rsidTr="00521347">
        <w:tc>
          <w:tcPr>
            <w:tcW w:w="533" w:type="dxa"/>
          </w:tcPr>
          <w:p w14:paraId="655C7AAC" w14:textId="77777777" w:rsidR="00EF3CB3" w:rsidRPr="00162A0D" w:rsidRDefault="00EF3CB3" w:rsidP="00E6351C">
            <w:pPr>
              <w:rPr>
                <w:lang w:val="en-US" w:eastAsia="ja-JP"/>
              </w:rPr>
            </w:pPr>
          </w:p>
        </w:tc>
        <w:tc>
          <w:tcPr>
            <w:tcW w:w="662" w:type="dxa"/>
          </w:tcPr>
          <w:p w14:paraId="27DB0ECC" w14:textId="77777777" w:rsidR="00EF3CB3" w:rsidRPr="00162A0D" w:rsidRDefault="00EF3CB3" w:rsidP="00E6351C">
            <w:pPr>
              <w:rPr>
                <w:lang w:val="en-US"/>
              </w:rPr>
            </w:pPr>
            <w:r>
              <w:rPr>
                <w:lang w:val="en-US"/>
              </w:rPr>
              <w:t>3.2</w:t>
            </w:r>
          </w:p>
        </w:tc>
        <w:tc>
          <w:tcPr>
            <w:tcW w:w="4624" w:type="dxa"/>
          </w:tcPr>
          <w:p w14:paraId="19D37AAF" w14:textId="77777777" w:rsidR="00EF3CB3" w:rsidRPr="00EF3CB3" w:rsidRDefault="00EF3CB3" w:rsidP="00EF3CB3">
            <w:pPr>
              <w:pStyle w:val="a4"/>
              <w:numPr>
                <w:ilvl w:val="0"/>
                <w:numId w:val="1"/>
              </w:numPr>
              <w:rPr>
                <w:lang w:val="en-US" w:eastAsia="ja-JP"/>
              </w:rPr>
            </w:pPr>
            <w:r w:rsidRPr="00EF3CB3">
              <w:rPr>
                <w:lang w:val="en-US" w:eastAsia="ja-JP"/>
              </w:rPr>
              <w:t>バイナリー形態での頒布</w:t>
            </w:r>
          </w:p>
        </w:tc>
        <w:tc>
          <w:tcPr>
            <w:tcW w:w="529" w:type="dxa"/>
          </w:tcPr>
          <w:p w14:paraId="6116457E" w14:textId="77777777" w:rsidR="00EF3CB3" w:rsidRPr="00162A0D" w:rsidRDefault="00EF3CB3" w:rsidP="00E6351C">
            <w:pPr>
              <w:rPr>
                <w:lang w:val="en-US" w:eastAsia="ja-JP"/>
              </w:rPr>
            </w:pPr>
          </w:p>
        </w:tc>
        <w:tc>
          <w:tcPr>
            <w:tcW w:w="646" w:type="dxa"/>
          </w:tcPr>
          <w:p w14:paraId="2E74DC46" w14:textId="77777777" w:rsidR="00EF3CB3" w:rsidRPr="00162A0D" w:rsidRDefault="00EF3CB3" w:rsidP="00E6351C">
            <w:pPr>
              <w:rPr>
                <w:lang w:val="en-US" w:eastAsia="ja-JP"/>
              </w:rPr>
            </w:pPr>
          </w:p>
        </w:tc>
        <w:tc>
          <w:tcPr>
            <w:tcW w:w="4514" w:type="dxa"/>
          </w:tcPr>
          <w:p w14:paraId="543339AD" w14:textId="77777777" w:rsidR="00EF3CB3" w:rsidRPr="00162A0D" w:rsidRDefault="00EF3CB3" w:rsidP="00E6351C">
            <w:pPr>
              <w:rPr>
                <w:lang w:val="en-US" w:eastAsia="ja-JP"/>
              </w:rPr>
            </w:pPr>
          </w:p>
        </w:tc>
        <w:tc>
          <w:tcPr>
            <w:tcW w:w="1372" w:type="dxa"/>
          </w:tcPr>
          <w:p w14:paraId="4C38904B" w14:textId="77777777" w:rsidR="00EF3CB3" w:rsidRPr="00162A0D" w:rsidRDefault="00EF3CB3" w:rsidP="00E6351C">
            <w:pPr>
              <w:rPr>
                <w:lang w:val="en-US" w:eastAsia="ja-JP"/>
              </w:rPr>
            </w:pPr>
          </w:p>
        </w:tc>
        <w:tc>
          <w:tcPr>
            <w:tcW w:w="1114" w:type="dxa"/>
          </w:tcPr>
          <w:p w14:paraId="31045D0C" w14:textId="77777777" w:rsidR="00EF3CB3" w:rsidRPr="00162A0D" w:rsidRDefault="00EF3CB3" w:rsidP="00E6351C">
            <w:pPr>
              <w:rPr>
                <w:lang w:val="en-US" w:eastAsia="ja-JP"/>
              </w:rPr>
            </w:pPr>
          </w:p>
        </w:tc>
      </w:tr>
      <w:tr w:rsidR="00EF3CB3" w:rsidRPr="00162A0D" w14:paraId="0C3C6CDE" w14:textId="77777777" w:rsidTr="00521347">
        <w:tc>
          <w:tcPr>
            <w:tcW w:w="533" w:type="dxa"/>
          </w:tcPr>
          <w:p w14:paraId="30F34DCD" w14:textId="77777777" w:rsidR="00EF3CB3" w:rsidRPr="00162A0D" w:rsidRDefault="00EF3CB3" w:rsidP="00E6351C">
            <w:pPr>
              <w:rPr>
                <w:lang w:val="en-US" w:eastAsia="ja-JP"/>
              </w:rPr>
            </w:pPr>
          </w:p>
        </w:tc>
        <w:tc>
          <w:tcPr>
            <w:tcW w:w="662" w:type="dxa"/>
          </w:tcPr>
          <w:p w14:paraId="00FC73DD" w14:textId="77777777" w:rsidR="00EF3CB3" w:rsidRPr="00162A0D" w:rsidRDefault="00EF3CB3" w:rsidP="00E6351C">
            <w:pPr>
              <w:rPr>
                <w:lang w:val="en-US"/>
              </w:rPr>
            </w:pPr>
            <w:r>
              <w:rPr>
                <w:lang w:val="en-US"/>
              </w:rPr>
              <w:t>3.2</w:t>
            </w:r>
          </w:p>
        </w:tc>
        <w:tc>
          <w:tcPr>
            <w:tcW w:w="4624" w:type="dxa"/>
          </w:tcPr>
          <w:p w14:paraId="6FF59636" w14:textId="77777777" w:rsidR="00EF3CB3" w:rsidRPr="00EF3CB3" w:rsidRDefault="00EF3CB3" w:rsidP="00EF3CB3">
            <w:pPr>
              <w:pStyle w:val="a4"/>
              <w:numPr>
                <w:ilvl w:val="0"/>
                <w:numId w:val="1"/>
              </w:numPr>
              <w:rPr>
                <w:lang w:val="en-US" w:eastAsia="ja-JP"/>
              </w:rPr>
            </w:pPr>
            <w:r w:rsidRPr="00EF3CB3">
              <w:rPr>
                <w:lang w:val="en-US" w:eastAsia="ja-JP"/>
              </w:rPr>
              <w:t>ソースコード形態での頒布</w:t>
            </w:r>
          </w:p>
        </w:tc>
        <w:tc>
          <w:tcPr>
            <w:tcW w:w="529" w:type="dxa"/>
          </w:tcPr>
          <w:p w14:paraId="3B9086E9" w14:textId="77777777" w:rsidR="00EF3CB3" w:rsidRPr="00162A0D" w:rsidRDefault="00EF3CB3" w:rsidP="00E6351C">
            <w:pPr>
              <w:rPr>
                <w:lang w:val="en-US" w:eastAsia="ja-JP"/>
              </w:rPr>
            </w:pPr>
          </w:p>
        </w:tc>
        <w:tc>
          <w:tcPr>
            <w:tcW w:w="646" w:type="dxa"/>
          </w:tcPr>
          <w:p w14:paraId="3294703D" w14:textId="77777777" w:rsidR="00EF3CB3" w:rsidRPr="00162A0D" w:rsidRDefault="00EF3CB3" w:rsidP="00E6351C">
            <w:pPr>
              <w:rPr>
                <w:lang w:val="en-US" w:eastAsia="ja-JP"/>
              </w:rPr>
            </w:pPr>
          </w:p>
        </w:tc>
        <w:tc>
          <w:tcPr>
            <w:tcW w:w="4514" w:type="dxa"/>
          </w:tcPr>
          <w:p w14:paraId="03A2949A" w14:textId="77777777" w:rsidR="00EF3CB3" w:rsidRPr="00162A0D" w:rsidRDefault="00EF3CB3" w:rsidP="00E6351C">
            <w:pPr>
              <w:rPr>
                <w:lang w:val="en-US" w:eastAsia="ja-JP"/>
              </w:rPr>
            </w:pPr>
          </w:p>
        </w:tc>
        <w:tc>
          <w:tcPr>
            <w:tcW w:w="1372" w:type="dxa"/>
          </w:tcPr>
          <w:p w14:paraId="0F2B9384" w14:textId="77777777" w:rsidR="00EF3CB3" w:rsidRPr="00162A0D" w:rsidRDefault="00EF3CB3" w:rsidP="00E6351C">
            <w:pPr>
              <w:rPr>
                <w:lang w:val="en-US" w:eastAsia="ja-JP"/>
              </w:rPr>
            </w:pPr>
          </w:p>
        </w:tc>
        <w:tc>
          <w:tcPr>
            <w:tcW w:w="1114" w:type="dxa"/>
          </w:tcPr>
          <w:p w14:paraId="15C6F1F1" w14:textId="77777777" w:rsidR="00EF3CB3" w:rsidRPr="00162A0D" w:rsidRDefault="00EF3CB3" w:rsidP="00E6351C">
            <w:pPr>
              <w:rPr>
                <w:lang w:val="en-US" w:eastAsia="ja-JP"/>
              </w:rPr>
            </w:pPr>
          </w:p>
        </w:tc>
      </w:tr>
      <w:tr w:rsidR="00EF3CB3" w:rsidRPr="00162A0D" w14:paraId="59F98C39" w14:textId="77777777" w:rsidTr="00521347">
        <w:tc>
          <w:tcPr>
            <w:tcW w:w="533" w:type="dxa"/>
          </w:tcPr>
          <w:p w14:paraId="05292A9D" w14:textId="77777777" w:rsidR="00EF3CB3" w:rsidRPr="00162A0D" w:rsidRDefault="00EF3CB3" w:rsidP="00E6351C">
            <w:pPr>
              <w:rPr>
                <w:lang w:val="en-US" w:eastAsia="ja-JP"/>
              </w:rPr>
            </w:pPr>
          </w:p>
        </w:tc>
        <w:tc>
          <w:tcPr>
            <w:tcW w:w="662" w:type="dxa"/>
          </w:tcPr>
          <w:p w14:paraId="175471B9" w14:textId="77777777" w:rsidR="00EF3CB3" w:rsidRPr="00162A0D" w:rsidRDefault="00EF3CB3" w:rsidP="00E6351C">
            <w:pPr>
              <w:rPr>
                <w:lang w:val="en-US" w:eastAsia="ja-JP"/>
              </w:rPr>
            </w:pPr>
          </w:p>
        </w:tc>
        <w:tc>
          <w:tcPr>
            <w:tcW w:w="4624" w:type="dxa"/>
          </w:tcPr>
          <w:p w14:paraId="1D9B91E3" w14:textId="77777777" w:rsidR="00EF3CB3" w:rsidRPr="00EF3CB3" w:rsidRDefault="00EF3CB3" w:rsidP="00EF3CB3">
            <w:pPr>
              <w:pStyle w:val="a4"/>
              <w:numPr>
                <w:ilvl w:val="0"/>
                <w:numId w:val="1"/>
              </w:numPr>
              <w:rPr>
                <w:lang w:val="en-US" w:eastAsia="ja-JP"/>
              </w:rPr>
            </w:pPr>
            <w:r w:rsidRPr="00EF3CB3">
              <w:rPr>
                <w:lang w:val="en-US" w:eastAsia="ja-JP"/>
              </w:rPr>
              <w:t>コピーレフトの義務が発生するような他の</w:t>
            </w:r>
            <w:r w:rsidRPr="00EF3CB3">
              <w:rPr>
                <w:lang w:val="en-US" w:eastAsia="ja-JP"/>
              </w:rPr>
              <w:t>FOSS</w:t>
            </w:r>
            <w:r w:rsidRPr="00EF3CB3">
              <w:rPr>
                <w:lang w:val="en-US" w:eastAsia="ja-JP"/>
              </w:rPr>
              <w:t>と統合</w:t>
            </w:r>
          </w:p>
        </w:tc>
        <w:tc>
          <w:tcPr>
            <w:tcW w:w="529" w:type="dxa"/>
          </w:tcPr>
          <w:p w14:paraId="74387679" w14:textId="77777777" w:rsidR="00EF3CB3" w:rsidRPr="00162A0D" w:rsidRDefault="00EF3CB3" w:rsidP="00E6351C">
            <w:pPr>
              <w:rPr>
                <w:lang w:val="en-US" w:eastAsia="ja-JP"/>
              </w:rPr>
            </w:pPr>
          </w:p>
        </w:tc>
        <w:tc>
          <w:tcPr>
            <w:tcW w:w="646" w:type="dxa"/>
          </w:tcPr>
          <w:p w14:paraId="3525E4F6" w14:textId="77777777" w:rsidR="00EF3CB3" w:rsidRPr="00162A0D" w:rsidRDefault="00EF3CB3" w:rsidP="00E6351C">
            <w:pPr>
              <w:rPr>
                <w:lang w:val="en-US" w:eastAsia="ja-JP"/>
              </w:rPr>
            </w:pPr>
          </w:p>
        </w:tc>
        <w:tc>
          <w:tcPr>
            <w:tcW w:w="4514" w:type="dxa"/>
          </w:tcPr>
          <w:p w14:paraId="09CD8584" w14:textId="77777777" w:rsidR="00EF3CB3" w:rsidRPr="00162A0D" w:rsidRDefault="00EF3CB3" w:rsidP="00E6351C">
            <w:pPr>
              <w:rPr>
                <w:lang w:val="en-US" w:eastAsia="ja-JP"/>
              </w:rPr>
            </w:pPr>
          </w:p>
        </w:tc>
        <w:tc>
          <w:tcPr>
            <w:tcW w:w="1372" w:type="dxa"/>
          </w:tcPr>
          <w:p w14:paraId="2C87CBC2" w14:textId="77777777" w:rsidR="00EF3CB3" w:rsidRPr="00162A0D" w:rsidRDefault="00EF3CB3" w:rsidP="00E6351C">
            <w:pPr>
              <w:rPr>
                <w:lang w:val="en-US" w:eastAsia="ja-JP"/>
              </w:rPr>
            </w:pPr>
          </w:p>
        </w:tc>
        <w:tc>
          <w:tcPr>
            <w:tcW w:w="1114" w:type="dxa"/>
          </w:tcPr>
          <w:p w14:paraId="70A08ACB" w14:textId="77777777" w:rsidR="00EF3CB3" w:rsidRPr="00162A0D" w:rsidRDefault="00EF3CB3" w:rsidP="00E6351C">
            <w:pPr>
              <w:rPr>
                <w:lang w:val="en-US" w:eastAsia="ja-JP"/>
              </w:rPr>
            </w:pPr>
          </w:p>
        </w:tc>
      </w:tr>
      <w:tr w:rsidR="00EF3CB3" w:rsidRPr="00162A0D" w14:paraId="039E900C" w14:textId="77777777" w:rsidTr="00521347">
        <w:tc>
          <w:tcPr>
            <w:tcW w:w="533" w:type="dxa"/>
          </w:tcPr>
          <w:p w14:paraId="558557EC" w14:textId="77777777" w:rsidR="00EF3CB3" w:rsidRPr="00162A0D" w:rsidRDefault="00EF3CB3" w:rsidP="00EF3CB3">
            <w:pPr>
              <w:rPr>
                <w:lang w:val="en-US" w:eastAsia="ja-JP"/>
              </w:rPr>
            </w:pPr>
          </w:p>
        </w:tc>
        <w:tc>
          <w:tcPr>
            <w:tcW w:w="662" w:type="dxa"/>
          </w:tcPr>
          <w:p w14:paraId="778AE42E" w14:textId="77777777" w:rsidR="00EF3CB3" w:rsidRPr="00162A0D" w:rsidRDefault="00EF3CB3" w:rsidP="00E6351C">
            <w:pPr>
              <w:rPr>
                <w:lang w:val="en-US"/>
              </w:rPr>
            </w:pPr>
            <w:r>
              <w:rPr>
                <w:lang w:val="en-US"/>
              </w:rPr>
              <w:t>3.2</w:t>
            </w:r>
          </w:p>
        </w:tc>
        <w:tc>
          <w:tcPr>
            <w:tcW w:w="4624" w:type="dxa"/>
          </w:tcPr>
          <w:p w14:paraId="2660A4AF" w14:textId="77777777" w:rsidR="00EF3CB3" w:rsidRPr="00EF3CB3" w:rsidRDefault="00EF3CB3" w:rsidP="00EF3CB3">
            <w:pPr>
              <w:pStyle w:val="a4"/>
              <w:numPr>
                <w:ilvl w:val="0"/>
                <w:numId w:val="1"/>
              </w:numPr>
              <w:rPr>
                <w:lang w:val="en-US" w:eastAsia="ja-JP"/>
              </w:rPr>
            </w:pPr>
            <w:r w:rsidRPr="00EF3CB3">
              <w:rPr>
                <w:lang w:val="en-US" w:eastAsia="ja-JP"/>
              </w:rPr>
              <w:t>改変された</w:t>
            </w:r>
            <w:r w:rsidRPr="00EF3CB3">
              <w:rPr>
                <w:lang w:val="en-US" w:eastAsia="ja-JP"/>
              </w:rPr>
              <w:t>FOSS</w:t>
            </w:r>
            <w:r w:rsidRPr="00EF3CB3">
              <w:rPr>
                <w:lang w:val="en-US" w:eastAsia="ja-JP"/>
              </w:rPr>
              <w:t>を含んでいる</w:t>
            </w:r>
          </w:p>
        </w:tc>
        <w:tc>
          <w:tcPr>
            <w:tcW w:w="529" w:type="dxa"/>
          </w:tcPr>
          <w:p w14:paraId="649A9DAC" w14:textId="77777777" w:rsidR="00EF3CB3" w:rsidRPr="00162A0D" w:rsidRDefault="00EF3CB3" w:rsidP="00E6351C">
            <w:pPr>
              <w:rPr>
                <w:lang w:val="en-US" w:eastAsia="ja-JP"/>
              </w:rPr>
            </w:pPr>
          </w:p>
        </w:tc>
        <w:tc>
          <w:tcPr>
            <w:tcW w:w="646" w:type="dxa"/>
          </w:tcPr>
          <w:p w14:paraId="1A9FAFFF" w14:textId="77777777" w:rsidR="00EF3CB3" w:rsidRPr="00162A0D" w:rsidRDefault="00EF3CB3" w:rsidP="00E6351C">
            <w:pPr>
              <w:rPr>
                <w:lang w:val="en-US" w:eastAsia="ja-JP"/>
              </w:rPr>
            </w:pPr>
          </w:p>
        </w:tc>
        <w:tc>
          <w:tcPr>
            <w:tcW w:w="4514" w:type="dxa"/>
          </w:tcPr>
          <w:p w14:paraId="7B2F7B50" w14:textId="77777777" w:rsidR="00EF3CB3" w:rsidRPr="00162A0D" w:rsidRDefault="00EF3CB3" w:rsidP="00E6351C">
            <w:pPr>
              <w:rPr>
                <w:lang w:val="en-US" w:eastAsia="ja-JP"/>
              </w:rPr>
            </w:pPr>
          </w:p>
        </w:tc>
        <w:tc>
          <w:tcPr>
            <w:tcW w:w="1372" w:type="dxa"/>
          </w:tcPr>
          <w:p w14:paraId="679A964F" w14:textId="77777777" w:rsidR="00EF3CB3" w:rsidRPr="00162A0D" w:rsidRDefault="00EF3CB3" w:rsidP="00E6351C">
            <w:pPr>
              <w:rPr>
                <w:lang w:val="en-US" w:eastAsia="ja-JP"/>
              </w:rPr>
            </w:pPr>
          </w:p>
        </w:tc>
        <w:tc>
          <w:tcPr>
            <w:tcW w:w="1114" w:type="dxa"/>
          </w:tcPr>
          <w:p w14:paraId="3085446B" w14:textId="77777777" w:rsidR="00EF3CB3" w:rsidRPr="00162A0D" w:rsidRDefault="00EF3CB3" w:rsidP="00E6351C">
            <w:pPr>
              <w:rPr>
                <w:lang w:val="en-US" w:eastAsia="ja-JP"/>
              </w:rPr>
            </w:pPr>
          </w:p>
        </w:tc>
      </w:tr>
      <w:tr w:rsidR="00EF3CB3" w:rsidRPr="00162A0D" w14:paraId="75582823" w14:textId="77777777" w:rsidTr="00521347">
        <w:tc>
          <w:tcPr>
            <w:tcW w:w="533" w:type="dxa"/>
          </w:tcPr>
          <w:p w14:paraId="7508C14C" w14:textId="77777777" w:rsidR="00EF3CB3" w:rsidRPr="00162A0D" w:rsidRDefault="00EF3CB3" w:rsidP="00E6351C">
            <w:pPr>
              <w:rPr>
                <w:lang w:val="en-US" w:eastAsia="ja-JP"/>
              </w:rPr>
            </w:pPr>
          </w:p>
        </w:tc>
        <w:tc>
          <w:tcPr>
            <w:tcW w:w="662" w:type="dxa"/>
          </w:tcPr>
          <w:p w14:paraId="6BEC6F80" w14:textId="77777777" w:rsidR="00EF3CB3" w:rsidRPr="00162A0D" w:rsidRDefault="00EF3CB3" w:rsidP="00E6351C">
            <w:pPr>
              <w:rPr>
                <w:lang w:val="en-US"/>
              </w:rPr>
            </w:pPr>
            <w:r>
              <w:rPr>
                <w:lang w:val="en-US"/>
              </w:rPr>
              <w:t>3.2</w:t>
            </w:r>
          </w:p>
        </w:tc>
        <w:tc>
          <w:tcPr>
            <w:tcW w:w="4624" w:type="dxa"/>
          </w:tcPr>
          <w:p w14:paraId="687E7B1B" w14:textId="77777777" w:rsidR="00EF3CB3" w:rsidRPr="00EF3CB3" w:rsidRDefault="00EF3CB3" w:rsidP="00EF3CB3">
            <w:pPr>
              <w:pStyle w:val="a4"/>
              <w:numPr>
                <w:ilvl w:val="0"/>
                <w:numId w:val="1"/>
              </w:numPr>
              <w:rPr>
                <w:lang w:val="en-US" w:eastAsia="ja-JP"/>
              </w:rPr>
            </w:pPr>
            <w:r w:rsidRPr="00EF3CB3">
              <w:rPr>
                <w:lang w:val="en-US" w:eastAsia="ja-JP"/>
              </w:rPr>
              <w:t>供給ソフトウェア内の他のコンポーネントとやりとりする、両立性のないライセンス条件の</w:t>
            </w:r>
            <w:r w:rsidRPr="00EF3CB3">
              <w:rPr>
                <w:lang w:val="en-US" w:eastAsia="ja-JP"/>
              </w:rPr>
              <w:t>FOSS</w:t>
            </w:r>
            <w:r w:rsidRPr="00EF3CB3">
              <w:rPr>
                <w:lang w:val="en-US" w:eastAsia="ja-JP"/>
              </w:rPr>
              <w:t>やその他のソフトウェアを含んでいる</w:t>
            </w:r>
          </w:p>
        </w:tc>
        <w:tc>
          <w:tcPr>
            <w:tcW w:w="529" w:type="dxa"/>
          </w:tcPr>
          <w:p w14:paraId="5745B384" w14:textId="77777777" w:rsidR="00EF3CB3" w:rsidRPr="00162A0D" w:rsidRDefault="00EF3CB3" w:rsidP="00E6351C">
            <w:pPr>
              <w:rPr>
                <w:lang w:val="en-US" w:eastAsia="ja-JP"/>
              </w:rPr>
            </w:pPr>
          </w:p>
        </w:tc>
        <w:tc>
          <w:tcPr>
            <w:tcW w:w="646" w:type="dxa"/>
          </w:tcPr>
          <w:p w14:paraId="2804C0B2" w14:textId="77777777" w:rsidR="00EF3CB3" w:rsidRPr="00162A0D" w:rsidRDefault="00EF3CB3" w:rsidP="00E6351C">
            <w:pPr>
              <w:rPr>
                <w:lang w:val="en-US" w:eastAsia="ja-JP"/>
              </w:rPr>
            </w:pPr>
          </w:p>
        </w:tc>
        <w:tc>
          <w:tcPr>
            <w:tcW w:w="4514" w:type="dxa"/>
          </w:tcPr>
          <w:p w14:paraId="59613C29" w14:textId="77777777" w:rsidR="00EF3CB3" w:rsidRPr="00162A0D" w:rsidRDefault="00EF3CB3" w:rsidP="00E6351C">
            <w:pPr>
              <w:rPr>
                <w:lang w:val="en-US" w:eastAsia="ja-JP"/>
              </w:rPr>
            </w:pPr>
          </w:p>
        </w:tc>
        <w:tc>
          <w:tcPr>
            <w:tcW w:w="1372" w:type="dxa"/>
          </w:tcPr>
          <w:p w14:paraId="024DE663" w14:textId="77777777" w:rsidR="00EF3CB3" w:rsidRPr="00162A0D" w:rsidRDefault="00EF3CB3" w:rsidP="00E6351C">
            <w:pPr>
              <w:rPr>
                <w:lang w:val="en-US" w:eastAsia="ja-JP"/>
              </w:rPr>
            </w:pPr>
          </w:p>
        </w:tc>
        <w:tc>
          <w:tcPr>
            <w:tcW w:w="1114" w:type="dxa"/>
          </w:tcPr>
          <w:p w14:paraId="018C1040" w14:textId="77777777" w:rsidR="00EF3CB3" w:rsidRPr="00162A0D" w:rsidRDefault="00EF3CB3" w:rsidP="00E6351C">
            <w:pPr>
              <w:rPr>
                <w:lang w:val="en-US" w:eastAsia="ja-JP"/>
              </w:rPr>
            </w:pPr>
          </w:p>
        </w:tc>
      </w:tr>
      <w:tr w:rsidR="00EF3CB3" w:rsidRPr="00162A0D" w14:paraId="16AFF36F" w14:textId="77777777" w:rsidTr="00521347">
        <w:tc>
          <w:tcPr>
            <w:tcW w:w="533" w:type="dxa"/>
          </w:tcPr>
          <w:p w14:paraId="5208C317" w14:textId="77777777" w:rsidR="00EF3CB3" w:rsidRPr="00162A0D" w:rsidRDefault="00EF3CB3" w:rsidP="00E6351C">
            <w:pPr>
              <w:rPr>
                <w:lang w:val="en-US" w:eastAsia="ja-JP"/>
              </w:rPr>
            </w:pPr>
          </w:p>
        </w:tc>
        <w:tc>
          <w:tcPr>
            <w:tcW w:w="662" w:type="dxa"/>
          </w:tcPr>
          <w:p w14:paraId="3531243F" w14:textId="77777777" w:rsidR="00EF3CB3" w:rsidRPr="00162A0D" w:rsidRDefault="00EF3CB3" w:rsidP="00E6351C">
            <w:pPr>
              <w:rPr>
                <w:lang w:val="en-US"/>
              </w:rPr>
            </w:pPr>
            <w:r>
              <w:rPr>
                <w:lang w:val="en-US"/>
              </w:rPr>
              <w:t>3.2</w:t>
            </w:r>
          </w:p>
        </w:tc>
        <w:tc>
          <w:tcPr>
            <w:tcW w:w="4624" w:type="dxa"/>
          </w:tcPr>
          <w:p w14:paraId="39484507" w14:textId="77777777" w:rsidR="00EF3CB3" w:rsidRPr="00EF3CB3" w:rsidRDefault="00EF3CB3" w:rsidP="00EF3CB3">
            <w:pPr>
              <w:pStyle w:val="a4"/>
              <w:numPr>
                <w:ilvl w:val="0"/>
                <w:numId w:val="1"/>
              </w:numPr>
              <w:rPr>
                <w:lang w:val="en-US" w:eastAsia="ja-JP"/>
              </w:rPr>
            </w:pPr>
            <w:r w:rsidRPr="00EF3CB3">
              <w:rPr>
                <w:lang w:val="en-US" w:eastAsia="ja-JP"/>
              </w:rPr>
              <w:t>帰属要求のある</w:t>
            </w:r>
            <w:r w:rsidRPr="00EF3CB3">
              <w:rPr>
                <w:lang w:val="en-US" w:eastAsia="ja-JP"/>
              </w:rPr>
              <w:t>FOSS</w:t>
            </w:r>
            <w:r w:rsidRPr="00EF3CB3">
              <w:rPr>
                <w:lang w:val="en-US" w:eastAsia="ja-JP"/>
              </w:rPr>
              <w:t>を含んでいる</w:t>
            </w:r>
          </w:p>
        </w:tc>
        <w:tc>
          <w:tcPr>
            <w:tcW w:w="529" w:type="dxa"/>
          </w:tcPr>
          <w:p w14:paraId="248CE39A" w14:textId="77777777" w:rsidR="00EF3CB3" w:rsidRPr="00162A0D" w:rsidRDefault="00EF3CB3" w:rsidP="00E6351C">
            <w:pPr>
              <w:rPr>
                <w:lang w:val="en-US" w:eastAsia="ja-JP"/>
              </w:rPr>
            </w:pPr>
          </w:p>
        </w:tc>
        <w:tc>
          <w:tcPr>
            <w:tcW w:w="646" w:type="dxa"/>
          </w:tcPr>
          <w:p w14:paraId="4C045E6A" w14:textId="77777777" w:rsidR="00EF3CB3" w:rsidRPr="00162A0D" w:rsidRDefault="00EF3CB3" w:rsidP="00E6351C">
            <w:pPr>
              <w:rPr>
                <w:lang w:val="en-US" w:eastAsia="ja-JP"/>
              </w:rPr>
            </w:pPr>
          </w:p>
        </w:tc>
        <w:tc>
          <w:tcPr>
            <w:tcW w:w="4514" w:type="dxa"/>
          </w:tcPr>
          <w:p w14:paraId="5EA6EFAF" w14:textId="77777777" w:rsidR="00EF3CB3" w:rsidRPr="00162A0D" w:rsidRDefault="00EF3CB3" w:rsidP="00E6351C">
            <w:pPr>
              <w:rPr>
                <w:lang w:val="en-US" w:eastAsia="ja-JP"/>
              </w:rPr>
            </w:pPr>
          </w:p>
        </w:tc>
        <w:tc>
          <w:tcPr>
            <w:tcW w:w="1372" w:type="dxa"/>
          </w:tcPr>
          <w:p w14:paraId="4545EAFC" w14:textId="77777777" w:rsidR="00EF3CB3" w:rsidRPr="00162A0D" w:rsidRDefault="00EF3CB3" w:rsidP="00E6351C">
            <w:pPr>
              <w:rPr>
                <w:lang w:val="en-US" w:eastAsia="ja-JP"/>
              </w:rPr>
            </w:pPr>
          </w:p>
        </w:tc>
        <w:tc>
          <w:tcPr>
            <w:tcW w:w="1114" w:type="dxa"/>
          </w:tcPr>
          <w:p w14:paraId="26549A4B" w14:textId="77777777" w:rsidR="00EF3CB3" w:rsidRPr="00162A0D" w:rsidRDefault="00EF3CB3" w:rsidP="00E6351C">
            <w:pPr>
              <w:rPr>
                <w:lang w:val="en-US" w:eastAsia="ja-JP"/>
              </w:rPr>
            </w:pPr>
          </w:p>
        </w:tc>
      </w:tr>
    </w:tbl>
    <w:p w14:paraId="771AA809" w14:textId="77777777" w:rsidR="00EF3CB3" w:rsidRDefault="00EF3CB3" w:rsidP="00162A0D">
      <w:pPr>
        <w:rPr>
          <w:lang w:val="en-US" w:eastAsia="ja-JP"/>
        </w:rPr>
      </w:pPr>
    </w:p>
    <w:p w14:paraId="54AD62BF" w14:textId="77777777" w:rsidR="00521347" w:rsidRDefault="00521347">
      <w:pPr>
        <w:rPr>
          <w:lang w:eastAsia="ja-JP"/>
        </w:rPr>
      </w:pPr>
      <w:r>
        <w:rPr>
          <w:lang w:eastAsia="ja-JP"/>
        </w:rPr>
        <w:br w:type="page"/>
      </w:r>
    </w:p>
    <w:tbl>
      <w:tblPr>
        <w:tblStyle w:val="a3"/>
        <w:tblW w:w="0" w:type="auto"/>
        <w:tblLook w:val="04A0" w:firstRow="1" w:lastRow="0" w:firstColumn="1" w:lastColumn="0" w:noHBand="0" w:noVBand="1"/>
      </w:tblPr>
      <w:tblGrid>
        <w:gridCol w:w="535"/>
        <w:gridCol w:w="641"/>
        <w:gridCol w:w="4555"/>
        <w:gridCol w:w="531"/>
        <w:gridCol w:w="652"/>
        <w:gridCol w:w="4581"/>
        <w:gridCol w:w="1372"/>
        <w:gridCol w:w="1127"/>
      </w:tblGrid>
      <w:tr w:rsidR="00EF3CB3" w:rsidRPr="004030BF" w14:paraId="163258D8" w14:textId="77777777" w:rsidTr="00521347">
        <w:tc>
          <w:tcPr>
            <w:tcW w:w="535" w:type="dxa"/>
            <w:shd w:val="clear" w:color="auto" w:fill="E7E6E6" w:themeFill="background2"/>
          </w:tcPr>
          <w:p w14:paraId="1AB20E6F" w14:textId="77777777" w:rsidR="00EF3CB3" w:rsidRPr="004030BF" w:rsidRDefault="00EF3CB3" w:rsidP="00EF3CB3">
            <w:pPr>
              <w:rPr>
                <w:b/>
              </w:rPr>
            </w:pPr>
            <w:r w:rsidRPr="004030BF">
              <w:rPr>
                <w:b/>
              </w:rPr>
              <w:t>Nº</w:t>
            </w:r>
          </w:p>
        </w:tc>
        <w:tc>
          <w:tcPr>
            <w:tcW w:w="641" w:type="dxa"/>
            <w:shd w:val="clear" w:color="auto" w:fill="E7E6E6" w:themeFill="background2"/>
          </w:tcPr>
          <w:p w14:paraId="3BE07205" w14:textId="77777777" w:rsidR="00EF3CB3" w:rsidRPr="004030BF" w:rsidRDefault="00EF3CB3" w:rsidP="00EF3CB3">
            <w:pPr>
              <w:rPr>
                <w:b/>
              </w:rPr>
            </w:pPr>
            <w:r w:rsidRPr="004030BF">
              <w:rPr>
                <w:b/>
              </w:rPr>
              <w:t>Spec</w:t>
            </w:r>
          </w:p>
        </w:tc>
        <w:tc>
          <w:tcPr>
            <w:tcW w:w="4555" w:type="dxa"/>
            <w:shd w:val="clear" w:color="auto" w:fill="E7E6E6" w:themeFill="background2"/>
          </w:tcPr>
          <w:p w14:paraId="2C82FE69" w14:textId="77777777" w:rsidR="00EF3CB3" w:rsidRPr="004030BF" w:rsidRDefault="00EF3CB3" w:rsidP="00EF3CB3">
            <w:pPr>
              <w:rPr>
                <w:b/>
              </w:rPr>
            </w:pPr>
            <w:r w:rsidRPr="004030BF">
              <w:rPr>
                <w:b/>
              </w:rPr>
              <w:t>チェックリスト</w:t>
            </w:r>
          </w:p>
        </w:tc>
        <w:tc>
          <w:tcPr>
            <w:tcW w:w="531" w:type="dxa"/>
            <w:shd w:val="clear" w:color="auto" w:fill="E7E6E6" w:themeFill="background2"/>
          </w:tcPr>
          <w:p w14:paraId="3866DEC2" w14:textId="77777777" w:rsidR="00EF3CB3" w:rsidRPr="004030BF" w:rsidRDefault="00EF3CB3" w:rsidP="00EF3CB3">
            <w:pPr>
              <w:rPr>
                <w:b/>
              </w:rPr>
            </w:pPr>
            <w:r w:rsidRPr="004030BF">
              <w:rPr>
                <w:b/>
              </w:rPr>
              <w:t>Yes</w:t>
            </w:r>
          </w:p>
        </w:tc>
        <w:tc>
          <w:tcPr>
            <w:tcW w:w="652" w:type="dxa"/>
            <w:shd w:val="clear" w:color="auto" w:fill="E7E6E6" w:themeFill="background2"/>
          </w:tcPr>
          <w:p w14:paraId="5D7C7F6F" w14:textId="77777777" w:rsidR="00EF3CB3" w:rsidRPr="004030BF" w:rsidRDefault="00EF3CB3" w:rsidP="00EF3CB3">
            <w:pPr>
              <w:rPr>
                <w:b/>
              </w:rPr>
            </w:pPr>
            <w:r w:rsidRPr="004030BF">
              <w:rPr>
                <w:b/>
              </w:rPr>
              <w:t>No</w:t>
            </w:r>
          </w:p>
        </w:tc>
        <w:tc>
          <w:tcPr>
            <w:tcW w:w="4581" w:type="dxa"/>
            <w:shd w:val="clear" w:color="auto" w:fill="E7E6E6" w:themeFill="background2"/>
          </w:tcPr>
          <w:p w14:paraId="0C319FB1" w14:textId="77777777" w:rsidR="00EF3CB3" w:rsidRPr="004030BF" w:rsidRDefault="00EF3CB3" w:rsidP="00EF3CB3">
            <w:pPr>
              <w:rPr>
                <w:b/>
              </w:rPr>
            </w:pPr>
            <w:r w:rsidRPr="004030BF">
              <w:rPr>
                <w:b/>
              </w:rPr>
              <w:t>次の</w:t>
            </w:r>
            <w:r w:rsidRPr="004030BF">
              <w:rPr>
                <w:b/>
              </w:rPr>
              <w:t xml:space="preserve"> </w:t>
            </w:r>
            <w:r w:rsidRPr="004030BF">
              <w:rPr>
                <w:b/>
              </w:rPr>
              <w:t>ステップ</w:t>
            </w:r>
          </w:p>
        </w:tc>
        <w:tc>
          <w:tcPr>
            <w:tcW w:w="1372" w:type="dxa"/>
            <w:shd w:val="clear" w:color="auto" w:fill="E7E6E6" w:themeFill="background2"/>
          </w:tcPr>
          <w:p w14:paraId="66C7FF06" w14:textId="77777777" w:rsidR="00EF3CB3" w:rsidRPr="004030BF" w:rsidRDefault="00EF3CB3" w:rsidP="00EF3CB3">
            <w:pPr>
              <w:rPr>
                <w:b/>
              </w:rPr>
            </w:pPr>
            <w:r w:rsidRPr="004030BF">
              <w:rPr>
                <w:b/>
              </w:rPr>
              <w:t>責任者</w:t>
            </w:r>
          </w:p>
        </w:tc>
        <w:tc>
          <w:tcPr>
            <w:tcW w:w="1127" w:type="dxa"/>
            <w:shd w:val="clear" w:color="auto" w:fill="E7E6E6" w:themeFill="background2"/>
          </w:tcPr>
          <w:p w14:paraId="218F6C16" w14:textId="77777777" w:rsidR="00EF3CB3" w:rsidRPr="004030BF" w:rsidRDefault="00EF3CB3" w:rsidP="00EF3CB3">
            <w:pPr>
              <w:rPr>
                <w:b/>
              </w:rPr>
            </w:pPr>
            <w:r w:rsidRPr="004030BF">
              <w:rPr>
                <w:b/>
              </w:rPr>
              <w:t>優先度</w:t>
            </w:r>
          </w:p>
        </w:tc>
      </w:tr>
      <w:tr w:rsidR="00EF3CB3" w:rsidRPr="00162A0D" w14:paraId="20ADB8A2" w14:textId="77777777" w:rsidTr="00521347">
        <w:tc>
          <w:tcPr>
            <w:tcW w:w="535" w:type="dxa"/>
          </w:tcPr>
          <w:p w14:paraId="24870992" w14:textId="77777777" w:rsidR="00EF3CB3" w:rsidRPr="00162A0D" w:rsidRDefault="00EF3CB3" w:rsidP="00E6351C">
            <w:pPr>
              <w:rPr>
                <w:lang w:val="en-US"/>
              </w:rPr>
            </w:pPr>
            <w:r>
              <w:rPr>
                <w:lang w:val="en-US"/>
              </w:rPr>
              <w:t>4.a</w:t>
            </w:r>
          </w:p>
        </w:tc>
        <w:tc>
          <w:tcPr>
            <w:tcW w:w="641" w:type="dxa"/>
          </w:tcPr>
          <w:p w14:paraId="6B86FB3B" w14:textId="77777777" w:rsidR="00EF3CB3" w:rsidRPr="00162A0D" w:rsidRDefault="00EF3CB3" w:rsidP="00E6351C">
            <w:pPr>
              <w:rPr>
                <w:lang w:val="en-US"/>
              </w:rPr>
            </w:pPr>
          </w:p>
        </w:tc>
        <w:tc>
          <w:tcPr>
            <w:tcW w:w="4555" w:type="dxa"/>
          </w:tcPr>
          <w:p w14:paraId="3460F46E" w14:textId="77777777" w:rsidR="00EF3CB3" w:rsidRPr="00162A0D" w:rsidRDefault="00EF3CB3" w:rsidP="00EF3CB3">
            <w:pPr>
              <w:rPr>
                <w:lang w:val="en-US" w:eastAsia="ja-JP"/>
              </w:rPr>
            </w:pPr>
            <w:r w:rsidRPr="00EF3CB3">
              <w:rPr>
                <w:lang w:val="en-US" w:eastAsia="ja-JP"/>
              </w:rPr>
              <w:t>コンプライアンス関連資料が、確認ライセンスの要求するとおりに供給ソフトウェアと併せて頒布されることを確かにする文書化された手続きを用意していますか？</w:t>
            </w:r>
          </w:p>
        </w:tc>
        <w:tc>
          <w:tcPr>
            <w:tcW w:w="531" w:type="dxa"/>
          </w:tcPr>
          <w:p w14:paraId="068DEC51" w14:textId="77777777" w:rsidR="00EF3CB3" w:rsidRPr="00162A0D" w:rsidRDefault="00EF3CB3" w:rsidP="00E6351C">
            <w:pPr>
              <w:rPr>
                <w:lang w:val="en-US" w:eastAsia="ja-JP"/>
              </w:rPr>
            </w:pPr>
          </w:p>
        </w:tc>
        <w:tc>
          <w:tcPr>
            <w:tcW w:w="652" w:type="dxa"/>
          </w:tcPr>
          <w:p w14:paraId="0DAF966D" w14:textId="77777777" w:rsidR="00EF3CB3" w:rsidRPr="00162A0D" w:rsidRDefault="00EF3CB3" w:rsidP="00E6351C">
            <w:pPr>
              <w:rPr>
                <w:lang w:val="en-US" w:eastAsia="ja-JP"/>
              </w:rPr>
            </w:pPr>
          </w:p>
        </w:tc>
        <w:tc>
          <w:tcPr>
            <w:tcW w:w="4581" w:type="dxa"/>
          </w:tcPr>
          <w:p w14:paraId="242A9383" w14:textId="77777777" w:rsidR="00EF3CB3" w:rsidRPr="00162A0D" w:rsidRDefault="00EF3CB3" w:rsidP="00E6351C">
            <w:pPr>
              <w:rPr>
                <w:lang w:val="en-US" w:eastAsia="ja-JP"/>
              </w:rPr>
            </w:pPr>
          </w:p>
        </w:tc>
        <w:tc>
          <w:tcPr>
            <w:tcW w:w="1372" w:type="dxa"/>
          </w:tcPr>
          <w:p w14:paraId="1069E01C" w14:textId="77777777" w:rsidR="00EF3CB3" w:rsidRPr="00162A0D" w:rsidRDefault="00EF3CB3" w:rsidP="00E6351C">
            <w:pPr>
              <w:rPr>
                <w:lang w:val="en-US" w:eastAsia="ja-JP"/>
              </w:rPr>
            </w:pPr>
          </w:p>
        </w:tc>
        <w:tc>
          <w:tcPr>
            <w:tcW w:w="1127" w:type="dxa"/>
          </w:tcPr>
          <w:p w14:paraId="48C74BA4" w14:textId="77777777" w:rsidR="00EF3CB3" w:rsidRPr="00162A0D" w:rsidRDefault="00EF3CB3" w:rsidP="00E6351C">
            <w:pPr>
              <w:rPr>
                <w:lang w:val="en-US" w:eastAsia="ja-JP"/>
              </w:rPr>
            </w:pPr>
          </w:p>
        </w:tc>
      </w:tr>
      <w:tr w:rsidR="00EF3CB3" w:rsidRPr="00162A0D" w14:paraId="22173E6A" w14:textId="77777777" w:rsidTr="00521347">
        <w:tc>
          <w:tcPr>
            <w:tcW w:w="535" w:type="dxa"/>
          </w:tcPr>
          <w:p w14:paraId="4390E177" w14:textId="77777777" w:rsidR="00EF3CB3" w:rsidRPr="00162A0D" w:rsidRDefault="00EF3CB3" w:rsidP="00E6351C">
            <w:pPr>
              <w:rPr>
                <w:lang w:val="en-US"/>
              </w:rPr>
            </w:pPr>
            <w:r>
              <w:rPr>
                <w:lang w:val="en-US"/>
              </w:rPr>
              <w:t>4.b</w:t>
            </w:r>
          </w:p>
        </w:tc>
        <w:tc>
          <w:tcPr>
            <w:tcW w:w="641" w:type="dxa"/>
          </w:tcPr>
          <w:p w14:paraId="28265811" w14:textId="77777777" w:rsidR="00EF3CB3" w:rsidRPr="00162A0D" w:rsidRDefault="00EF3CB3" w:rsidP="00E6351C">
            <w:pPr>
              <w:rPr>
                <w:lang w:val="en-US"/>
              </w:rPr>
            </w:pPr>
          </w:p>
        </w:tc>
        <w:tc>
          <w:tcPr>
            <w:tcW w:w="4555" w:type="dxa"/>
          </w:tcPr>
          <w:p w14:paraId="620D42BD" w14:textId="77777777" w:rsidR="00EF3CB3" w:rsidRPr="00EF3CB3" w:rsidRDefault="00EF3CB3" w:rsidP="00EF3CB3">
            <w:pPr>
              <w:rPr>
                <w:lang w:val="en-US" w:eastAsia="ja-JP"/>
              </w:rPr>
            </w:pPr>
            <w:r w:rsidRPr="00EF3CB3">
              <w:rPr>
                <w:lang w:val="en-US" w:eastAsia="ja-JP"/>
              </w:rPr>
              <w:t>供給ソフトウェアに関するコンプライアンス関連資料の写しを保管していますか？</w:t>
            </w:r>
          </w:p>
        </w:tc>
        <w:tc>
          <w:tcPr>
            <w:tcW w:w="531" w:type="dxa"/>
          </w:tcPr>
          <w:p w14:paraId="31C64033" w14:textId="77777777" w:rsidR="00EF3CB3" w:rsidRPr="00162A0D" w:rsidRDefault="00EF3CB3" w:rsidP="00E6351C">
            <w:pPr>
              <w:rPr>
                <w:lang w:val="en-US" w:eastAsia="ja-JP"/>
              </w:rPr>
            </w:pPr>
          </w:p>
        </w:tc>
        <w:tc>
          <w:tcPr>
            <w:tcW w:w="652" w:type="dxa"/>
          </w:tcPr>
          <w:p w14:paraId="1D99C1D1" w14:textId="77777777" w:rsidR="00EF3CB3" w:rsidRPr="00162A0D" w:rsidRDefault="00EF3CB3" w:rsidP="00E6351C">
            <w:pPr>
              <w:rPr>
                <w:lang w:val="en-US" w:eastAsia="ja-JP"/>
              </w:rPr>
            </w:pPr>
          </w:p>
        </w:tc>
        <w:tc>
          <w:tcPr>
            <w:tcW w:w="4581" w:type="dxa"/>
          </w:tcPr>
          <w:p w14:paraId="2EAD27DF" w14:textId="77777777" w:rsidR="00EF3CB3" w:rsidRPr="00162A0D" w:rsidRDefault="00EF3CB3" w:rsidP="00E6351C">
            <w:pPr>
              <w:rPr>
                <w:lang w:val="en-US" w:eastAsia="ja-JP"/>
              </w:rPr>
            </w:pPr>
          </w:p>
        </w:tc>
        <w:tc>
          <w:tcPr>
            <w:tcW w:w="1372" w:type="dxa"/>
          </w:tcPr>
          <w:p w14:paraId="43DF71A6" w14:textId="77777777" w:rsidR="00EF3CB3" w:rsidRPr="00162A0D" w:rsidRDefault="00EF3CB3" w:rsidP="00E6351C">
            <w:pPr>
              <w:rPr>
                <w:lang w:val="en-US" w:eastAsia="ja-JP"/>
              </w:rPr>
            </w:pPr>
          </w:p>
        </w:tc>
        <w:tc>
          <w:tcPr>
            <w:tcW w:w="1127" w:type="dxa"/>
          </w:tcPr>
          <w:p w14:paraId="6E17CCC3" w14:textId="77777777" w:rsidR="00EF3CB3" w:rsidRPr="00162A0D" w:rsidRDefault="00EF3CB3" w:rsidP="00E6351C">
            <w:pPr>
              <w:rPr>
                <w:lang w:val="en-US" w:eastAsia="ja-JP"/>
              </w:rPr>
            </w:pPr>
          </w:p>
        </w:tc>
      </w:tr>
      <w:tr w:rsidR="00EF3CB3" w:rsidRPr="00162A0D" w14:paraId="5BCEF124" w14:textId="77777777" w:rsidTr="00521347">
        <w:tc>
          <w:tcPr>
            <w:tcW w:w="535" w:type="dxa"/>
          </w:tcPr>
          <w:p w14:paraId="70C23FCC" w14:textId="77777777" w:rsidR="00EF3CB3" w:rsidRPr="00162A0D" w:rsidRDefault="00EF3CB3" w:rsidP="00E6351C">
            <w:pPr>
              <w:rPr>
                <w:lang w:val="en-US"/>
              </w:rPr>
            </w:pPr>
            <w:r>
              <w:rPr>
                <w:lang w:val="en-US"/>
              </w:rPr>
              <w:t>4.c</w:t>
            </w:r>
          </w:p>
        </w:tc>
        <w:tc>
          <w:tcPr>
            <w:tcW w:w="641" w:type="dxa"/>
          </w:tcPr>
          <w:p w14:paraId="67166666" w14:textId="77777777" w:rsidR="00EF3CB3" w:rsidRPr="00162A0D" w:rsidRDefault="00EF3CB3" w:rsidP="00E6351C">
            <w:pPr>
              <w:rPr>
                <w:lang w:val="en-US"/>
              </w:rPr>
            </w:pPr>
          </w:p>
        </w:tc>
        <w:tc>
          <w:tcPr>
            <w:tcW w:w="4555" w:type="dxa"/>
          </w:tcPr>
          <w:p w14:paraId="61634978" w14:textId="77777777" w:rsidR="00EF3CB3" w:rsidRPr="00EF3CB3" w:rsidRDefault="00EF3CB3" w:rsidP="00EF3CB3">
            <w:pPr>
              <w:rPr>
                <w:lang w:val="en-US" w:eastAsia="ja-JP"/>
              </w:rPr>
            </w:pPr>
            <w:r w:rsidRPr="00EF3CB3">
              <w:rPr>
                <w:lang w:val="en-US" w:eastAsia="ja-JP"/>
              </w:rPr>
              <w:t>供給ソフトウェアに関するコンプライアンス関連資料の保管された写しを容易に取りだすことができますか？</w:t>
            </w:r>
          </w:p>
        </w:tc>
        <w:tc>
          <w:tcPr>
            <w:tcW w:w="531" w:type="dxa"/>
          </w:tcPr>
          <w:p w14:paraId="39066872" w14:textId="77777777" w:rsidR="00EF3CB3" w:rsidRPr="00162A0D" w:rsidRDefault="00EF3CB3" w:rsidP="00E6351C">
            <w:pPr>
              <w:rPr>
                <w:lang w:val="en-US" w:eastAsia="ja-JP"/>
              </w:rPr>
            </w:pPr>
          </w:p>
        </w:tc>
        <w:tc>
          <w:tcPr>
            <w:tcW w:w="652" w:type="dxa"/>
          </w:tcPr>
          <w:p w14:paraId="45E1ADD0" w14:textId="77777777" w:rsidR="00EF3CB3" w:rsidRPr="00162A0D" w:rsidRDefault="00EF3CB3" w:rsidP="00E6351C">
            <w:pPr>
              <w:rPr>
                <w:lang w:val="en-US" w:eastAsia="ja-JP"/>
              </w:rPr>
            </w:pPr>
          </w:p>
        </w:tc>
        <w:tc>
          <w:tcPr>
            <w:tcW w:w="4581" w:type="dxa"/>
          </w:tcPr>
          <w:p w14:paraId="7DD5DA94" w14:textId="77777777" w:rsidR="00EF3CB3" w:rsidRPr="00162A0D" w:rsidRDefault="00EF3CB3" w:rsidP="00E6351C">
            <w:pPr>
              <w:rPr>
                <w:lang w:val="en-US" w:eastAsia="ja-JP"/>
              </w:rPr>
            </w:pPr>
          </w:p>
        </w:tc>
        <w:tc>
          <w:tcPr>
            <w:tcW w:w="1372" w:type="dxa"/>
          </w:tcPr>
          <w:p w14:paraId="102F4DB0" w14:textId="77777777" w:rsidR="00EF3CB3" w:rsidRPr="00162A0D" w:rsidRDefault="00EF3CB3" w:rsidP="00E6351C">
            <w:pPr>
              <w:rPr>
                <w:lang w:val="en-US" w:eastAsia="ja-JP"/>
              </w:rPr>
            </w:pPr>
          </w:p>
        </w:tc>
        <w:tc>
          <w:tcPr>
            <w:tcW w:w="1127" w:type="dxa"/>
          </w:tcPr>
          <w:p w14:paraId="01C41E66" w14:textId="77777777" w:rsidR="00EF3CB3" w:rsidRPr="00162A0D" w:rsidRDefault="00EF3CB3" w:rsidP="00E6351C">
            <w:pPr>
              <w:rPr>
                <w:lang w:val="en-US" w:eastAsia="ja-JP"/>
              </w:rPr>
            </w:pPr>
          </w:p>
        </w:tc>
      </w:tr>
      <w:tr w:rsidR="00EF3CB3" w:rsidRPr="00162A0D" w14:paraId="16BA90ED" w14:textId="77777777" w:rsidTr="00521347">
        <w:tc>
          <w:tcPr>
            <w:tcW w:w="535" w:type="dxa"/>
          </w:tcPr>
          <w:p w14:paraId="2D05D3DD" w14:textId="77777777" w:rsidR="00EF3CB3" w:rsidRDefault="004030BF" w:rsidP="00E6351C">
            <w:pPr>
              <w:rPr>
                <w:lang w:val="en-US"/>
              </w:rPr>
            </w:pPr>
            <w:r>
              <w:rPr>
                <w:lang w:val="en-US"/>
              </w:rPr>
              <w:t>4.d</w:t>
            </w:r>
          </w:p>
        </w:tc>
        <w:tc>
          <w:tcPr>
            <w:tcW w:w="641" w:type="dxa"/>
          </w:tcPr>
          <w:p w14:paraId="539D9156" w14:textId="77777777" w:rsidR="00EF3CB3" w:rsidRPr="00162A0D" w:rsidRDefault="00EF3CB3" w:rsidP="00E6351C">
            <w:pPr>
              <w:rPr>
                <w:lang w:val="en-US"/>
              </w:rPr>
            </w:pPr>
          </w:p>
        </w:tc>
        <w:tc>
          <w:tcPr>
            <w:tcW w:w="4555" w:type="dxa"/>
          </w:tcPr>
          <w:p w14:paraId="5EDD7817" w14:textId="77777777" w:rsidR="00EF3CB3" w:rsidRPr="00EF3CB3" w:rsidRDefault="00EF3CB3" w:rsidP="00EF3CB3">
            <w:pPr>
              <w:rPr>
                <w:lang w:val="en-US" w:eastAsia="ja-JP"/>
              </w:rPr>
            </w:pPr>
            <w:r w:rsidRPr="00EF3CB3">
              <w:rPr>
                <w:lang w:val="en-US" w:eastAsia="ja-JP"/>
              </w:rPr>
              <w:t>コンプライアンス関連資料は、少なくとも当該供給ソフトウェアが提供され続けている期間、または、確認ライセンスが要求する期間（のいずれか長い方の期間）、保管されていますか？</w:t>
            </w:r>
          </w:p>
        </w:tc>
        <w:tc>
          <w:tcPr>
            <w:tcW w:w="531" w:type="dxa"/>
          </w:tcPr>
          <w:p w14:paraId="7155011D" w14:textId="77777777" w:rsidR="00EF3CB3" w:rsidRPr="00162A0D" w:rsidRDefault="00EF3CB3" w:rsidP="00E6351C">
            <w:pPr>
              <w:rPr>
                <w:lang w:val="en-US" w:eastAsia="ja-JP"/>
              </w:rPr>
            </w:pPr>
          </w:p>
        </w:tc>
        <w:tc>
          <w:tcPr>
            <w:tcW w:w="652" w:type="dxa"/>
          </w:tcPr>
          <w:p w14:paraId="6518B1EA" w14:textId="77777777" w:rsidR="00EF3CB3" w:rsidRPr="00162A0D" w:rsidRDefault="00EF3CB3" w:rsidP="00E6351C">
            <w:pPr>
              <w:rPr>
                <w:lang w:val="en-US" w:eastAsia="ja-JP"/>
              </w:rPr>
            </w:pPr>
          </w:p>
        </w:tc>
        <w:tc>
          <w:tcPr>
            <w:tcW w:w="4581" w:type="dxa"/>
          </w:tcPr>
          <w:p w14:paraId="7F6E4BED" w14:textId="77777777" w:rsidR="00EF3CB3" w:rsidRPr="00162A0D" w:rsidRDefault="00EF3CB3" w:rsidP="00E6351C">
            <w:pPr>
              <w:rPr>
                <w:lang w:val="en-US" w:eastAsia="ja-JP"/>
              </w:rPr>
            </w:pPr>
          </w:p>
        </w:tc>
        <w:tc>
          <w:tcPr>
            <w:tcW w:w="1372" w:type="dxa"/>
          </w:tcPr>
          <w:p w14:paraId="4563AED8" w14:textId="77777777" w:rsidR="00EF3CB3" w:rsidRPr="00162A0D" w:rsidRDefault="00EF3CB3" w:rsidP="00E6351C">
            <w:pPr>
              <w:rPr>
                <w:lang w:val="en-US" w:eastAsia="ja-JP"/>
              </w:rPr>
            </w:pPr>
          </w:p>
        </w:tc>
        <w:tc>
          <w:tcPr>
            <w:tcW w:w="1127" w:type="dxa"/>
          </w:tcPr>
          <w:p w14:paraId="1C37761A" w14:textId="77777777" w:rsidR="00EF3CB3" w:rsidRPr="00162A0D" w:rsidRDefault="00EF3CB3" w:rsidP="00E6351C">
            <w:pPr>
              <w:rPr>
                <w:lang w:val="en-US" w:eastAsia="ja-JP"/>
              </w:rPr>
            </w:pPr>
          </w:p>
        </w:tc>
      </w:tr>
    </w:tbl>
    <w:p w14:paraId="0E568089" w14:textId="77777777" w:rsidR="00EF3CB3" w:rsidRDefault="00EF3CB3" w:rsidP="00162A0D">
      <w:pPr>
        <w:rPr>
          <w:lang w:val="en-US" w:eastAsia="ja-JP"/>
        </w:rPr>
      </w:pPr>
    </w:p>
    <w:p w14:paraId="278DB03C" w14:textId="77777777" w:rsidR="004030BF" w:rsidRDefault="004030BF" w:rsidP="00162A0D">
      <w:pPr>
        <w:rPr>
          <w:lang w:val="en-US" w:eastAsia="ja-JP"/>
        </w:rPr>
      </w:pPr>
    </w:p>
    <w:tbl>
      <w:tblPr>
        <w:tblStyle w:val="a3"/>
        <w:tblW w:w="0" w:type="auto"/>
        <w:tblLook w:val="04A0" w:firstRow="1" w:lastRow="0" w:firstColumn="1" w:lastColumn="0" w:noHBand="0" w:noVBand="1"/>
      </w:tblPr>
      <w:tblGrid>
        <w:gridCol w:w="536"/>
        <w:gridCol w:w="662"/>
        <w:gridCol w:w="4648"/>
        <w:gridCol w:w="531"/>
        <w:gridCol w:w="658"/>
        <w:gridCol w:w="4697"/>
        <w:gridCol w:w="1131"/>
        <w:gridCol w:w="1131"/>
      </w:tblGrid>
      <w:tr w:rsidR="004030BF" w:rsidRPr="004030BF" w14:paraId="62E0FCD4" w14:textId="77777777" w:rsidTr="006547A4">
        <w:tc>
          <w:tcPr>
            <w:tcW w:w="536" w:type="dxa"/>
            <w:shd w:val="clear" w:color="auto" w:fill="E7E6E6" w:themeFill="background2"/>
          </w:tcPr>
          <w:p w14:paraId="01AEA493" w14:textId="77777777" w:rsidR="004030BF" w:rsidRPr="004030BF" w:rsidRDefault="004030BF" w:rsidP="00E6351C">
            <w:pPr>
              <w:rPr>
                <w:b/>
              </w:rPr>
            </w:pPr>
            <w:r w:rsidRPr="004030BF">
              <w:rPr>
                <w:b/>
              </w:rPr>
              <w:t>Nº</w:t>
            </w:r>
          </w:p>
        </w:tc>
        <w:tc>
          <w:tcPr>
            <w:tcW w:w="662" w:type="dxa"/>
            <w:shd w:val="clear" w:color="auto" w:fill="E7E6E6" w:themeFill="background2"/>
          </w:tcPr>
          <w:p w14:paraId="23EC466A" w14:textId="77777777" w:rsidR="004030BF" w:rsidRPr="004030BF" w:rsidRDefault="004030BF" w:rsidP="00E6351C">
            <w:pPr>
              <w:rPr>
                <w:b/>
              </w:rPr>
            </w:pPr>
            <w:r w:rsidRPr="004030BF">
              <w:rPr>
                <w:b/>
              </w:rPr>
              <w:t>Spec</w:t>
            </w:r>
          </w:p>
        </w:tc>
        <w:tc>
          <w:tcPr>
            <w:tcW w:w="4648" w:type="dxa"/>
            <w:shd w:val="clear" w:color="auto" w:fill="E7E6E6" w:themeFill="background2"/>
          </w:tcPr>
          <w:p w14:paraId="3A560E07" w14:textId="77777777" w:rsidR="004030BF" w:rsidRPr="004030BF" w:rsidRDefault="004030BF" w:rsidP="00E6351C">
            <w:pPr>
              <w:rPr>
                <w:b/>
              </w:rPr>
            </w:pPr>
            <w:r w:rsidRPr="004030BF">
              <w:rPr>
                <w:b/>
              </w:rPr>
              <w:t>チェックリスト</w:t>
            </w:r>
          </w:p>
        </w:tc>
        <w:tc>
          <w:tcPr>
            <w:tcW w:w="531" w:type="dxa"/>
            <w:shd w:val="clear" w:color="auto" w:fill="E7E6E6" w:themeFill="background2"/>
          </w:tcPr>
          <w:p w14:paraId="1264F1E5" w14:textId="77777777" w:rsidR="004030BF" w:rsidRPr="004030BF" w:rsidRDefault="004030BF" w:rsidP="00E6351C">
            <w:pPr>
              <w:rPr>
                <w:b/>
              </w:rPr>
            </w:pPr>
            <w:r w:rsidRPr="004030BF">
              <w:rPr>
                <w:b/>
              </w:rPr>
              <w:t>Yes</w:t>
            </w:r>
          </w:p>
        </w:tc>
        <w:tc>
          <w:tcPr>
            <w:tcW w:w="658" w:type="dxa"/>
            <w:shd w:val="clear" w:color="auto" w:fill="E7E6E6" w:themeFill="background2"/>
          </w:tcPr>
          <w:p w14:paraId="45A09F61" w14:textId="77777777" w:rsidR="004030BF" w:rsidRPr="004030BF" w:rsidRDefault="004030BF" w:rsidP="00E6351C">
            <w:pPr>
              <w:rPr>
                <w:b/>
              </w:rPr>
            </w:pPr>
            <w:r w:rsidRPr="004030BF">
              <w:rPr>
                <w:b/>
              </w:rPr>
              <w:t>No</w:t>
            </w:r>
          </w:p>
        </w:tc>
        <w:tc>
          <w:tcPr>
            <w:tcW w:w="4697" w:type="dxa"/>
            <w:shd w:val="clear" w:color="auto" w:fill="E7E6E6" w:themeFill="background2"/>
          </w:tcPr>
          <w:p w14:paraId="3E0F2720" w14:textId="77777777" w:rsidR="004030BF" w:rsidRPr="004030BF" w:rsidRDefault="004030BF" w:rsidP="00E6351C">
            <w:pPr>
              <w:rPr>
                <w:b/>
              </w:rPr>
            </w:pPr>
            <w:r w:rsidRPr="004030BF">
              <w:rPr>
                <w:b/>
              </w:rPr>
              <w:t>次の</w:t>
            </w:r>
            <w:r w:rsidRPr="004030BF">
              <w:rPr>
                <w:b/>
              </w:rPr>
              <w:t xml:space="preserve"> </w:t>
            </w:r>
            <w:r w:rsidRPr="004030BF">
              <w:rPr>
                <w:b/>
              </w:rPr>
              <w:t>ステップ</w:t>
            </w:r>
          </w:p>
        </w:tc>
        <w:tc>
          <w:tcPr>
            <w:tcW w:w="1131" w:type="dxa"/>
            <w:shd w:val="clear" w:color="auto" w:fill="E7E6E6" w:themeFill="background2"/>
          </w:tcPr>
          <w:p w14:paraId="665CDD20" w14:textId="77777777" w:rsidR="004030BF" w:rsidRPr="004030BF" w:rsidRDefault="004030BF" w:rsidP="00E6351C">
            <w:pPr>
              <w:rPr>
                <w:b/>
              </w:rPr>
            </w:pPr>
            <w:r w:rsidRPr="004030BF">
              <w:rPr>
                <w:b/>
              </w:rPr>
              <w:t>責任者</w:t>
            </w:r>
          </w:p>
        </w:tc>
        <w:tc>
          <w:tcPr>
            <w:tcW w:w="1131" w:type="dxa"/>
            <w:shd w:val="clear" w:color="auto" w:fill="E7E6E6" w:themeFill="background2"/>
          </w:tcPr>
          <w:p w14:paraId="139C010D" w14:textId="77777777" w:rsidR="004030BF" w:rsidRPr="004030BF" w:rsidRDefault="004030BF" w:rsidP="00E6351C">
            <w:pPr>
              <w:rPr>
                <w:b/>
              </w:rPr>
            </w:pPr>
            <w:r w:rsidRPr="004030BF">
              <w:rPr>
                <w:b/>
              </w:rPr>
              <w:t>優先度</w:t>
            </w:r>
          </w:p>
        </w:tc>
      </w:tr>
      <w:tr w:rsidR="004030BF" w:rsidRPr="00162A0D" w14:paraId="1CE7471D" w14:textId="77777777" w:rsidTr="006547A4">
        <w:tc>
          <w:tcPr>
            <w:tcW w:w="536" w:type="dxa"/>
          </w:tcPr>
          <w:p w14:paraId="6C503831" w14:textId="77777777" w:rsidR="004030BF" w:rsidRPr="00162A0D" w:rsidRDefault="004030BF" w:rsidP="00E6351C">
            <w:pPr>
              <w:rPr>
                <w:lang w:val="en-US"/>
              </w:rPr>
            </w:pPr>
            <w:r>
              <w:rPr>
                <w:lang w:val="en-US"/>
              </w:rPr>
              <w:t>5.a</w:t>
            </w:r>
          </w:p>
        </w:tc>
        <w:tc>
          <w:tcPr>
            <w:tcW w:w="662" w:type="dxa"/>
          </w:tcPr>
          <w:p w14:paraId="5C888E36" w14:textId="77777777" w:rsidR="004030BF" w:rsidRPr="00162A0D" w:rsidRDefault="004030BF" w:rsidP="00E6351C">
            <w:pPr>
              <w:rPr>
                <w:lang w:val="en-US"/>
              </w:rPr>
            </w:pPr>
            <w:r w:rsidRPr="004030BF">
              <w:rPr>
                <w:lang w:val="en-US"/>
              </w:rPr>
              <w:t>5.1</w:t>
            </w:r>
          </w:p>
        </w:tc>
        <w:tc>
          <w:tcPr>
            <w:tcW w:w="4648" w:type="dxa"/>
          </w:tcPr>
          <w:p w14:paraId="7DC4825C" w14:textId="77777777" w:rsidR="004030BF" w:rsidRPr="00162A0D" w:rsidRDefault="004030BF" w:rsidP="004030BF">
            <w:pPr>
              <w:rPr>
                <w:lang w:val="en-US" w:eastAsia="ja-JP"/>
              </w:rPr>
            </w:pPr>
            <w:r w:rsidRPr="004030BF">
              <w:rPr>
                <w:lang w:val="en-US" w:eastAsia="ja-JP"/>
              </w:rPr>
              <w:t>従業員が組織・企業を代表して</w:t>
            </w:r>
            <w:r w:rsidRPr="004030BF">
              <w:rPr>
                <w:lang w:val="en-US" w:eastAsia="ja-JP"/>
              </w:rPr>
              <w:t>FOSS</w:t>
            </w:r>
            <w:r w:rsidRPr="004030BF">
              <w:rPr>
                <w:lang w:val="en-US" w:eastAsia="ja-JP"/>
              </w:rPr>
              <w:t>プロジェクトに貢献することを許容していますか？</w:t>
            </w:r>
          </w:p>
        </w:tc>
        <w:tc>
          <w:tcPr>
            <w:tcW w:w="531" w:type="dxa"/>
          </w:tcPr>
          <w:p w14:paraId="76C9EDF8" w14:textId="77777777" w:rsidR="004030BF" w:rsidRPr="00162A0D" w:rsidRDefault="004030BF" w:rsidP="00E6351C">
            <w:pPr>
              <w:rPr>
                <w:lang w:val="en-US" w:eastAsia="ja-JP"/>
              </w:rPr>
            </w:pPr>
          </w:p>
        </w:tc>
        <w:tc>
          <w:tcPr>
            <w:tcW w:w="658" w:type="dxa"/>
          </w:tcPr>
          <w:p w14:paraId="3BBB2853" w14:textId="77777777" w:rsidR="004030BF" w:rsidRPr="00162A0D" w:rsidRDefault="004030BF" w:rsidP="00E6351C">
            <w:pPr>
              <w:rPr>
                <w:lang w:val="en-US" w:eastAsia="ja-JP"/>
              </w:rPr>
            </w:pPr>
          </w:p>
        </w:tc>
        <w:tc>
          <w:tcPr>
            <w:tcW w:w="4697" w:type="dxa"/>
          </w:tcPr>
          <w:p w14:paraId="1606BAEB" w14:textId="77777777" w:rsidR="004030BF" w:rsidRPr="00162A0D" w:rsidRDefault="004030BF" w:rsidP="00E6351C">
            <w:pPr>
              <w:rPr>
                <w:lang w:val="en-US" w:eastAsia="ja-JP"/>
              </w:rPr>
            </w:pPr>
          </w:p>
        </w:tc>
        <w:tc>
          <w:tcPr>
            <w:tcW w:w="1131" w:type="dxa"/>
          </w:tcPr>
          <w:p w14:paraId="1B3D76C8" w14:textId="77777777" w:rsidR="004030BF" w:rsidRPr="00162A0D" w:rsidRDefault="004030BF" w:rsidP="00E6351C">
            <w:pPr>
              <w:rPr>
                <w:lang w:val="en-US" w:eastAsia="ja-JP"/>
              </w:rPr>
            </w:pPr>
          </w:p>
        </w:tc>
        <w:tc>
          <w:tcPr>
            <w:tcW w:w="1131" w:type="dxa"/>
          </w:tcPr>
          <w:p w14:paraId="20028CFB" w14:textId="77777777" w:rsidR="004030BF" w:rsidRPr="00162A0D" w:rsidRDefault="004030BF" w:rsidP="00E6351C">
            <w:pPr>
              <w:rPr>
                <w:lang w:val="en-US" w:eastAsia="ja-JP"/>
              </w:rPr>
            </w:pPr>
          </w:p>
        </w:tc>
      </w:tr>
      <w:tr w:rsidR="004030BF" w:rsidRPr="00162A0D" w14:paraId="00C7CF34" w14:textId="77777777" w:rsidTr="006547A4">
        <w:tc>
          <w:tcPr>
            <w:tcW w:w="536" w:type="dxa"/>
          </w:tcPr>
          <w:p w14:paraId="6F9FD369" w14:textId="77777777" w:rsidR="004030BF" w:rsidRPr="00162A0D" w:rsidRDefault="004030BF" w:rsidP="00E6351C">
            <w:pPr>
              <w:rPr>
                <w:lang w:val="en-US"/>
              </w:rPr>
            </w:pPr>
            <w:r>
              <w:rPr>
                <w:lang w:val="en-US"/>
              </w:rPr>
              <w:t>5.b</w:t>
            </w:r>
          </w:p>
        </w:tc>
        <w:tc>
          <w:tcPr>
            <w:tcW w:w="662" w:type="dxa"/>
          </w:tcPr>
          <w:p w14:paraId="617E65F8" w14:textId="77777777" w:rsidR="004030BF" w:rsidRPr="00162A0D" w:rsidRDefault="004030BF" w:rsidP="00E6351C">
            <w:pPr>
              <w:rPr>
                <w:lang w:val="en-US"/>
              </w:rPr>
            </w:pPr>
            <w:r w:rsidRPr="004030BF">
              <w:rPr>
                <w:lang w:val="en-US"/>
              </w:rPr>
              <w:t>5.1.1</w:t>
            </w:r>
          </w:p>
        </w:tc>
        <w:tc>
          <w:tcPr>
            <w:tcW w:w="4648" w:type="dxa"/>
          </w:tcPr>
          <w:p w14:paraId="491ABAA1" w14:textId="77777777" w:rsidR="004030BF" w:rsidRPr="004030BF" w:rsidRDefault="004030BF" w:rsidP="004030BF">
            <w:pPr>
              <w:rPr>
                <w:lang w:val="en-US" w:eastAsia="ja-JP"/>
              </w:rPr>
            </w:pPr>
            <w:r w:rsidRPr="004030BF">
              <w:rPr>
                <w:lang w:val="en-US" w:eastAsia="ja-JP"/>
              </w:rPr>
              <w:t>FOSS</w:t>
            </w:r>
            <w:r w:rsidRPr="004030BF">
              <w:rPr>
                <w:lang w:val="en-US" w:eastAsia="ja-JP"/>
              </w:rPr>
              <w:t>コントリビューションポリシ－を文書化していますか？</w:t>
            </w:r>
          </w:p>
        </w:tc>
        <w:tc>
          <w:tcPr>
            <w:tcW w:w="531" w:type="dxa"/>
          </w:tcPr>
          <w:p w14:paraId="21767CAB" w14:textId="77777777" w:rsidR="004030BF" w:rsidRPr="00162A0D" w:rsidRDefault="004030BF" w:rsidP="00E6351C">
            <w:pPr>
              <w:rPr>
                <w:lang w:val="en-US" w:eastAsia="ja-JP"/>
              </w:rPr>
            </w:pPr>
          </w:p>
        </w:tc>
        <w:tc>
          <w:tcPr>
            <w:tcW w:w="658" w:type="dxa"/>
          </w:tcPr>
          <w:p w14:paraId="59997F37" w14:textId="77777777" w:rsidR="004030BF" w:rsidRPr="00162A0D" w:rsidRDefault="004030BF" w:rsidP="00E6351C">
            <w:pPr>
              <w:rPr>
                <w:lang w:val="en-US" w:eastAsia="ja-JP"/>
              </w:rPr>
            </w:pPr>
          </w:p>
        </w:tc>
        <w:tc>
          <w:tcPr>
            <w:tcW w:w="4697" w:type="dxa"/>
          </w:tcPr>
          <w:p w14:paraId="70B24BAD" w14:textId="77777777" w:rsidR="004030BF" w:rsidRPr="00162A0D" w:rsidRDefault="004030BF" w:rsidP="00E6351C">
            <w:pPr>
              <w:rPr>
                <w:lang w:val="en-US" w:eastAsia="ja-JP"/>
              </w:rPr>
            </w:pPr>
          </w:p>
        </w:tc>
        <w:tc>
          <w:tcPr>
            <w:tcW w:w="1131" w:type="dxa"/>
          </w:tcPr>
          <w:p w14:paraId="030E1EDE" w14:textId="77777777" w:rsidR="004030BF" w:rsidRPr="00162A0D" w:rsidRDefault="004030BF" w:rsidP="00E6351C">
            <w:pPr>
              <w:rPr>
                <w:lang w:val="en-US" w:eastAsia="ja-JP"/>
              </w:rPr>
            </w:pPr>
          </w:p>
        </w:tc>
        <w:tc>
          <w:tcPr>
            <w:tcW w:w="1131" w:type="dxa"/>
          </w:tcPr>
          <w:p w14:paraId="4FC2D73B" w14:textId="77777777" w:rsidR="004030BF" w:rsidRPr="00162A0D" w:rsidRDefault="004030BF" w:rsidP="00E6351C">
            <w:pPr>
              <w:rPr>
                <w:lang w:val="en-US" w:eastAsia="ja-JP"/>
              </w:rPr>
            </w:pPr>
          </w:p>
        </w:tc>
      </w:tr>
      <w:tr w:rsidR="004030BF" w:rsidRPr="00162A0D" w14:paraId="409E00B9" w14:textId="77777777" w:rsidTr="006547A4">
        <w:tc>
          <w:tcPr>
            <w:tcW w:w="536" w:type="dxa"/>
          </w:tcPr>
          <w:p w14:paraId="0C649D10" w14:textId="77777777" w:rsidR="004030BF" w:rsidRPr="00162A0D" w:rsidRDefault="004030BF" w:rsidP="00E6351C">
            <w:pPr>
              <w:rPr>
                <w:lang w:val="en-US"/>
              </w:rPr>
            </w:pPr>
            <w:r>
              <w:rPr>
                <w:lang w:val="en-US"/>
              </w:rPr>
              <w:t>5.c</w:t>
            </w:r>
          </w:p>
        </w:tc>
        <w:tc>
          <w:tcPr>
            <w:tcW w:w="662" w:type="dxa"/>
          </w:tcPr>
          <w:p w14:paraId="0AEA37DF" w14:textId="77777777" w:rsidR="004030BF" w:rsidRPr="00162A0D" w:rsidRDefault="004030BF" w:rsidP="00E6351C">
            <w:pPr>
              <w:rPr>
                <w:lang w:val="en-US"/>
              </w:rPr>
            </w:pPr>
            <w:r>
              <w:rPr>
                <w:lang w:val="en-US"/>
              </w:rPr>
              <w:t>5.1.2</w:t>
            </w:r>
          </w:p>
        </w:tc>
        <w:tc>
          <w:tcPr>
            <w:tcW w:w="4648" w:type="dxa"/>
          </w:tcPr>
          <w:p w14:paraId="566E28CF" w14:textId="77777777" w:rsidR="004030BF" w:rsidRPr="004030BF" w:rsidRDefault="004030BF" w:rsidP="004030BF">
            <w:pPr>
              <w:rPr>
                <w:lang w:val="en-US" w:eastAsia="ja-JP"/>
              </w:rPr>
            </w:pPr>
            <w:r w:rsidRPr="004030BF">
              <w:rPr>
                <w:lang w:val="en-US" w:eastAsia="ja-JP"/>
              </w:rPr>
              <w:t>ソフトウェア要員は、</w:t>
            </w:r>
            <w:r w:rsidRPr="004030BF">
              <w:rPr>
                <w:lang w:val="en-US" w:eastAsia="ja-JP"/>
              </w:rPr>
              <w:t>FOSS</w:t>
            </w:r>
            <w:r w:rsidRPr="004030BF">
              <w:rPr>
                <w:lang w:val="en-US" w:eastAsia="ja-JP"/>
              </w:rPr>
              <w:t>コントリビューションポリシ－の存在を、（トレーニング、社内</w:t>
            </w:r>
            <w:r w:rsidRPr="004030BF">
              <w:rPr>
                <w:lang w:val="en-US" w:eastAsia="ja-JP"/>
              </w:rPr>
              <w:t>Wiki</w:t>
            </w:r>
            <w:r w:rsidRPr="004030BF">
              <w:rPr>
                <w:lang w:val="en-US" w:eastAsia="ja-JP"/>
              </w:rPr>
              <w:t>、その他の伝達手法を用いて）認知し</w:t>
            </w:r>
            <w:bookmarkStart w:id="15" w:name="_GoBack"/>
            <w:bookmarkEnd w:id="15"/>
            <w:r w:rsidRPr="004030BF">
              <w:rPr>
                <w:lang w:val="en-US" w:eastAsia="ja-JP"/>
              </w:rPr>
              <w:t>ていますか？</w:t>
            </w:r>
          </w:p>
        </w:tc>
        <w:tc>
          <w:tcPr>
            <w:tcW w:w="531" w:type="dxa"/>
          </w:tcPr>
          <w:p w14:paraId="5B2077A2" w14:textId="77777777" w:rsidR="004030BF" w:rsidRPr="00162A0D" w:rsidRDefault="004030BF" w:rsidP="00E6351C">
            <w:pPr>
              <w:rPr>
                <w:lang w:val="en-US" w:eastAsia="ja-JP"/>
              </w:rPr>
            </w:pPr>
          </w:p>
        </w:tc>
        <w:tc>
          <w:tcPr>
            <w:tcW w:w="658" w:type="dxa"/>
          </w:tcPr>
          <w:p w14:paraId="079A6FB3" w14:textId="77777777" w:rsidR="004030BF" w:rsidRPr="00162A0D" w:rsidRDefault="004030BF" w:rsidP="00E6351C">
            <w:pPr>
              <w:rPr>
                <w:lang w:val="en-US" w:eastAsia="ja-JP"/>
              </w:rPr>
            </w:pPr>
          </w:p>
        </w:tc>
        <w:tc>
          <w:tcPr>
            <w:tcW w:w="4697" w:type="dxa"/>
          </w:tcPr>
          <w:p w14:paraId="4ABBE471" w14:textId="77777777" w:rsidR="004030BF" w:rsidRPr="00162A0D" w:rsidRDefault="004030BF" w:rsidP="00E6351C">
            <w:pPr>
              <w:rPr>
                <w:lang w:val="en-US" w:eastAsia="ja-JP"/>
              </w:rPr>
            </w:pPr>
          </w:p>
        </w:tc>
        <w:tc>
          <w:tcPr>
            <w:tcW w:w="1131" w:type="dxa"/>
          </w:tcPr>
          <w:p w14:paraId="2537A8A8" w14:textId="77777777" w:rsidR="004030BF" w:rsidRPr="00162A0D" w:rsidRDefault="004030BF" w:rsidP="00E6351C">
            <w:pPr>
              <w:rPr>
                <w:lang w:val="en-US" w:eastAsia="ja-JP"/>
              </w:rPr>
            </w:pPr>
          </w:p>
        </w:tc>
        <w:tc>
          <w:tcPr>
            <w:tcW w:w="1131" w:type="dxa"/>
          </w:tcPr>
          <w:p w14:paraId="634DF432" w14:textId="77777777" w:rsidR="004030BF" w:rsidRPr="00162A0D" w:rsidRDefault="004030BF" w:rsidP="00E6351C">
            <w:pPr>
              <w:rPr>
                <w:lang w:val="en-US" w:eastAsia="ja-JP"/>
              </w:rPr>
            </w:pPr>
          </w:p>
        </w:tc>
      </w:tr>
      <w:tr w:rsidR="004030BF" w:rsidRPr="00162A0D" w14:paraId="69C54B1D" w14:textId="77777777" w:rsidTr="006547A4">
        <w:tc>
          <w:tcPr>
            <w:tcW w:w="536" w:type="dxa"/>
          </w:tcPr>
          <w:p w14:paraId="088E9BE4" w14:textId="77777777" w:rsidR="004030BF" w:rsidRPr="00162A0D" w:rsidRDefault="004030BF" w:rsidP="00E6351C">
            <w:pPr>
              <w:rPr>
                <w:lang w:val="en-US"/>
              </w:rPr>
            </w:pPr>
            <w:r>
              <w:rPr>
                <w:lang w:val="en-US"/>
              </w:rPr>
              <w:t>5.d</w:t>
            </w:r>
          </w:p>
        </w:tc>
        <w:tc>
          <w:tcPr>
            <w:tcW w:w="662" w:type="dxa"/>
          </w:tcPr>
          <w:p w14:paraId="61FF35C5" w14:textId="77777777" w:rsidR="004030BF" w:rsidRPr="00162A0D" w:rsidRDefault="004030BF" w:rsidP="00E6351C">
            <w:pPr>
              <w:rPr>
                <w:lang w:val="en-US"/>
              </w:rPr>
            </w:pPr>
            <w:r>
              <w:rPr>
                <w:lang w:val="en-US"/>
              </w:rPr>
              <w:t>5.2</w:t>
            </w:r>
          </w:p>
        </w:tc>
        <w:tc>
          <w:tcPr>
            <w:tcW w:w="4648" w:type="dxa"/>
          </w:tcPr>
          <w:p w14:paraId="16BEAC66" w14:textId="77777777" w:rsidR="004030BF" w:rsidRPr="004030BF" w:rsidRDefault="004030BF" w:rsidP="004030BF">
            <w:pPr>
              <w:rPr>
                <w:lang w:val="en-US" w:eastAsia="ja-JP"/>
              </w:rPr>
            </w:pPr>
            <w:r w:rsidRPr="004030BF">
              <w:rPr>
                <w:lang w:val="en-US" w:eastAsia="ja-JP"/>
              </w:rPr>
              <w:t>FOSS</w:t>
            </w:r>
            <w:r w:rsidRPr="004030BF">
              <w:rPr>
                <w:lang w:val="en-US" w:eastAsia="ja-JP"/>
              </w:rPr>
              <w:t>コントリビューションポリシ－が</w:t>
            </w:r>
            <w:r w:rsidRPr="004030BF">
              <w:rPr>
                <w:lang w:val="en-US" w:eastAsia="ja-JP"/>
              </w:rPr>
              <w:t>FOSS</w:t>
            </w:r>
            <w:r w:rsidRPr="004030BF">
              <w:rPr>
                <w:lang w:val="en-US" w:eastAsia="ja-JP"/>
              </w:rPr>
              <w:t>への貢献を認めているとき、</w:t>
            </w:r>
            <w:r w:rsidRPr="004030BF">
              <w:rPr>
                <w:lang w:val="en-US" w:eastAsia="ja-JP"/>
              </w:rPr>
              <w:t>FOSS</w:t>
            </w:r>
            <w:r w:rsidRPr="004030BF">
              <w:rPr>
                <w:lang w:val="en-US" w:eastAsia="ja-JP"/>
              </w:rPr>
              <w:t>コントリビューションプロセスを記述する文書化された手続きを用意していますか？</w:t>
            </w:r>
          </w:p>
        </w:tc>
        <w:tc>
          <w:tcPr>
            <w:tcW w:w="531" w:type="dxa"/>
          </w:tcPr>
          <w:p w14:paraId="2BE872C3" w14:textId="77777777" w:rsidR="004030BF" w:rsidRPr="00162A0D" w:rsidRDefault="004030BF" w:rsidP="00E6351C">
            <w:pPr>
              <w:rPr>
                <w:lang w:val="en-US" w:eastAsia="ja-JP"/>
              </w:rPr>
            </w:pPr>
          </w:p>
        </w:tc>
        <w:tc>
          <w:tcPr>
            <w:tcW w:w="658" w:type="dxa"/>
          </w:tcPr>
          <w:p w14:paraId="0F87750A" w14:textId="77777777" w:rsidR="004030BF" w:rsidRPr="00162A0D" w:rsidRDefault="004030BF" w:rsidP="00E6351C">
            <w:pPr>
              <w:rPr>
                <w:lang w:val="en-US" w:eastAsia="ja-JP"/>
              </w:rPr>
            </w:pPr>
          </w:p>
        </w:tc>
        <w:tc>
          <w:tcPr>
            <w:tcW w:w="4697" w:type="dxa"/>
          </w:tcPr>
          <w:p w14:paraId="5AA1BE13" w14:textId="77777777" w:rsidR="004030BF" w:rsidRPr="00162A0D" w:rsidRDefault="004030BF" w:rsidP="00E6351C">
            <w:pPr>
              <w:rPr>
                <w:lang w:val="en-US" w:eastAsia="ja-JP"/>
              </w:rPr>
            </w:pPr>
          </w:p>
        </w:tc>
        <w:tc>
          <w:tcPr>
            <w:tcW w:w="1131" w:type="dxa"/>
          </w:tcPr>
          <w:p w14:paraId="0A05B6A6" w14:textId="77777777" w:rsidR="004030BF" w:rsidRPr="00162A0D" w:rsidRDefault="004030BF" w:rsidP="00E6351C">
            <w:pPr>
              <w:rPr>
                <w:lang w:val="en-US" w:eastAsia="ja-JP"/>
              </w:rPr>
            </w:pPr>
          </w:p>
        </w:tc>
        <w:tc>
          <w:tcPr>
            <w:tcW w:w="1131" w:type="dxa"/>
          </w:tcPr>
          <w:p w14:paraId="183CA652" w14:textId="77777777" w:rsidR="004030BF" w:rsidRPr="00162A0D" w:rsidRDefault="004030BF" w:rsidP="00E6351C">
            <w:pPr>
              <w:rPr>
                <w:lang w:val="en-US" w:eastAsia="ja-JP"/>
              </w:rPr>
            </w:pPr>
          </w:p>
        </w:tc>
      </w:tr>
    </w:tbl>
    <w:p w14:paraId="50DF81A2" w14:textId="77777777" w:rsidR="006547A4" w:rsidRPr="006547A4" w:rsidRDefault="006547A4" w:rsidP="006547A4">
      <w:pPr>
        <w:pStyle w:val="1"/>
        <w:spacing w:after="140" w:line="288" w:lineRule="auto"/>
        <w:rPr>
          <w:rFonts w:eastAsiaTheme="minorEastAsia" w:hint="eastAsia"/>
          <w:lang w:val="es-ES"/>
        </w:rPr>
      </w:pPr>
      <w:r>
        <w:rPr>
          <w:rFonts w:ascii="ＭＳ 明朝" w:eastAsia="ＭＳ 明朝" w:hAnsi="ＭＳ 明朝" w:cs="ＭＳ 明朝" w:hint="eastAsia"/>
        </w:rPr>
        <w:t>訳者ノート</w:t>
      </w:r>
    </w:p>
    <w:p w14:paraId="297D057C" w14:textId="77777777" w:rsidR="006547A4" w:rsidRDefault="006547A4" w:rsidP="006547A4">
      <w:pPr>
        <w:pBdr>
          <w:left w:val="nil"/>
        </w:pBdr>
        <w:spacing w:after="140" w:line="288" w:lineRule="auto"/>
        <w:rPr>
          <w:rFonts w:ascii="ＭＳ 明朝" w:eastAsia="ＭＳ 明朝" w:hAnsi="ＭＳ 明朝" w:cs="ＭＳ 明朝"/>
        </w:rPr>
      </w:pPr>
      <w:r>
        <w:rPr>
          <w:rFonts w:ascii="ＭＳ 明朝" w:eastAsia="ＭＳ 明朝" w:hAnsi="ＭＳ 明朝" w:cs="ＭＳ 明朝" w:hint="eastAsia"/>
        </w:rPr>
        <w:t>本文書の原文は、T</w:t>
      </w:r>
      <w:r>
        <w:rPr>
          <w:rFonts w:ascii="ＭＳ 明朝" w:eastAsia="ＭＳ 明朝" w:hAnsi="ＭＳ 明朝" w:cs="ＭＳ 明朝"/>
        </w:rPr>
        <w:t>he Linux Foundation</w:t>
      </w:r>
      <w:r>
        <w:rPr>
          <w:rFonts w:ascii="ＭＳ 明朝" w:eastAsia="ＭＳ 明朝" w:hAnsi="ＭＳ 明朝" w:cs="ＭＳ 明朝" w:hint="eastAsia"/>
          <w:lang w:eastAsia="ja-JP"/>
        </w:rPr>
        <w:t>が主催する</w:t>
      </w:r>
      <w:hyperlink r:id="rId9" w:history="1">
        <w:r w:rsidRPr="00ED2BE4">
          <w:rPr>
            <w:rStyle w:val="a9"/>
            <w:rFonts w:ascii="ＭＳ 明朝" w:eastAsia="ＭＳ 明朝" w:hAnsi="ＭＳ 明朝" w:cs="ＭＳ 明朝"/>
            <w:lang w:eastAsia="ja-JP"/>
          </w:rPr>
          <w:t>OpenChain</w:t>
        </w:r>
      </w:hyperlink>
      <w:r w:rsidR="00ED2BE4">
        <w:rPr>
          <w:rFonts w:ascii="ＭＳ 明朝" w:eastAsia="ＭＳ 明朝" w:hAnsi="ＭＳ 明朝" w:cs="ＭＳ 明朝" w:hint="eastAsia"/>
          <w:lang w:eastAsia="ja-JP"/>
        </w:rPr>
        <w:t>プロジェクトに</w:t>
      </w:r>
      <w:hyperlink r:id="rId10" w:history="1">
        <w:r w:rsidR="00ED2BE4" w:rsidRPr="00ED2BE4">
          <w:rPr>
            <w:rStyle w:val="a9"/>
            <w:rFonts w:ascii="ＭＳ 明朝" w:eastAsia="ＭＳ 明朝" w:hAnsi="ＭＳ 明朝" w:cs="ＭＳ 明朝" w:hint="eastAsia"/>
            <w:lang w:eastAsia="ja-JP"/>
          </w:rPr>
          <w:t>ID Law Partners</w:t>
        </w:r>
      </w:hyperlink>
      <w:r w:rsidR="00ED2BE4">
        <w:rPr>
          <w:rFonts w:ascii="ＭＳ 明朝" w:eastAsia="ＭＳ 明朝" w:hAnsi="ＭＳ 明朝" w:cs="ＭＳ 明朝" w:hint="eastAsia"/>
          <w:lang w:eastAsia="ja-JP"/>
        </w:rPr>
        <w:t>社</w:t>
      </w:r>
      <w:r>
        <w:rPr>
          <w:rFonts w:ascii="ＭＳ 明朝" w:eastAsia="ＭＳ 明朝" w:hAnsi="ＭＳ 明朝" w:cs="ＭＳ 明朝" w:hint="eastAsia"/>
        </w:rPr>
        <w:t>が</w:t>
      </w:r>
      <w:r w:rsidR="00ED2BE4">
        <w:rPr>
          <w:rFonts w:ascii="ＭＳ 明朝" w:eastAsia="ＭＳ 明朝" w:hAnsi="ＭＳ 明朝" w:cs="ＭＳ 明朝" w:hint="eastAsia"/>
          <w:lang w:eastAsia="ja-JP"/>
        </w:rPr>
        <w:t>提供したものです。</w:t>
      </w:r>
    </w:p>
    <w:p w14:paraId="3C483386" w14:textId="77777777" w:rsidR="006547A4" w:rsidRDefault="006547A4" w:rsidP="006547A4">
      <w:pPr>
        <w:pBdr>
          <w:left w:val="nil"/>
        </w:pBdr>
        <w:spacing w:after="140" w:line="288" w:lineRule="auto"/>
        <w:rPr>
          <w:rFonts w:ascii="ＭＳ 明朝" w:eastAsia="ＭＳ 明朝" w:hAnsi="ＭＳ 明朝" w:cs="ＭＳ 明朝"/>
          <w:lang w:eastAsia="ja-JP"/>
        </w:rPr>
      </w:pPr>
      <w:r>
        <w:rPr>
          <w:rFonts w:ascii="ＭＳ 明朝" w:eastAsia="ＭＳ 明朝" w:hAnsi="ＭＳ 明朝" w:cs="ＭＳ 明朝" w:hint="eastAsia"/>
          <w:lang w:eastAsia="ja-JP"/>
        </w:rPr>
        <w:t>日本語訳、および、レビューはT</w:t>
      </w:r>
      <w:r>
        <w:rPr>
          <w:rFonts w:ascii="ＭＳ 明朝" w:eastAsia="ＭＳ 明朝" w:hAnsi="ＭＳ 明朝" w:cs="ＭＳ 明朝"/>
          <w:lang w:eastAsia="ja-JP"/>
        </w:rPr>
        <w:t>he Linux Foundation</w:t>
      </w:r>
      <w:r>
        <w:rPr>
          <w:rFonts w:ascii="ＭＳ 明朝" w:eastAsia="ＭＳ 明朝" w:hAnsi="ＭＳ 明朝" w:cs="ＭＳ 明朝" w:hint="eastAsia"/>
          <w:lang w:eastAsia="ja-JP"/>
        </w:rPr>
        <w:t xml:space="preserve"> Japanにて活動するボランティア翻訳プロジェクトチームが担当しました。T</w:t>
      </w:r>
      <w:r>
        <w:rPr>
          <w:rFonts w:ascii="ＭＳ 明朝" w:eastAsia="ＭＳ 明朝" w:hAnsi="ＭＳ 明朝" w:cs="ＭＳ 明朝"/>
          <w:lang w:eastAsia="ja-JP"/>
        </w:rPr>
        <w:t>he Linux Foundation</w:t>
      </w:r>
      <w:r>
        <w:rPr>
          <w:rFonts w:ascii="ＭＳ 明朝" w:eastAsia="ＭＳ 明朝" w:hAnsi="ＭＳ 明朝" w:cs="ＭＳ 明朝" w:hint="eastAsia"/>
          <w:lang w:eastAsia="ja-JP"/>
        </w:rPr>
        <w:t>は、翻訳の正確性・妥当性に責任を負うものではありません。</w:t>
      </w:r>
    </w:p>
    <w:p w14:paraId="38ED6E7A" w14:textId="77777777" w:rsidR="006547A4" w:rsidRDefault="006547A4" w:rsidP="006547A4">
      <w:pPr>
        <w:pBdr>
          <w:left w:val="nil"/>
        </w:pBdr>
        <w:spacing w:after="140" w:line="288" w:lineRule="auto"/>
        <w:rPr>
          <w:rFonts w:ascii="ＭＳ 明朝" w:eastAsia="ＭＳ 明朝" w:hAnsi="ＭＳ 明朝" w:cs="ＭＳ 明朝"/>
          <w:lang w:eastAsia="ja-JP"/>
        </w:rPr>
      </w:pPr>
    </w:p>
    <w:p w14:paraId="07B40D26" w14:textId="77777777" w:rsidR="006547A4" w:rsidRDefault="006547A4" w:rsidP="006547A4">
      <w:pPr>
        <w:pBdr>
          <w:left w:val="nil"/>
        </w:pBdr>
        <w:spacing w:after="140" w:line="288" w:lineRule="auto"/>
        <w:rPr>
          <w:rFonts w:ascii="ＭＳ 明朝" w:eastAsia="ＭＳ 明朝" w:hAnsi="ＭＳ 明朝" w:cs="ＭＳ 明朝"/>
          <w:lang w:eastAsia="ja-JP"/>
        </w:rPr>
      </w:pPr>
      <w:r>
        <w:rPr>
          <w:rFonts w:ascii="ＭＳ 明朝" w:eastAsia="ＭＳ 明朝" w:hAnsi="ＭＳ 明朝" w:cs="ＭＳ 明朝" w:hint="eastAsia"/>
          <w:lang w:eastAsia="ja-JP"/>
        </w:rPr>
        <w:t>本翻訳文書は、T</w:t>
      </w:r>
      <w:r>
        <w:rPr>
          <w:rFonts w:ascii="ＭＳ 明朝" w:eastAsia="ＭＳ 明朝" w:hAnsi="ＭＳ 明朝" w:cs="ＭＳ 明朝"/>
          <w:lang w:eastAsia="ja-JP"/>
        </w:rPr>
        <w:t>he Linux Foundation</w:t>
      </w:r>
      <w:r>
        <w:rPr>
          <w:rFonts w:ascii="ＭＳ 明朝" w:eastAsia="ＭＳ 明朝" w:hAnsi="ＭＳ 明朝" w:cs="ＭＳ 明朝" w:hint="eastAsia"/>
          <w:lang w:eastAsia="ja-JP"/>
        </w:rPr>
        <w:t>の承諾により、Creative Commons（CC</w:t>
      </w:r>
      <w:r>
        <w:rPr>
          <w:rFonts w:ascii="ＭＳ 明朝" w:eastAsia="ＭＳ 明朝" w:hAnsi="ＭＳ 明朝" w:cs="ＭＳ 明朝"/>
          <w:lang w:eastAsia="ja-JP"/>
        </w:rPr>
        <w:t>-</w:t>
      </w:r>
      <w:r>
        <w:rPr>
          <w:rFonts w:ascii="ＭＳ 明朝" w:eastAsia="ＭＳ 明朝" w:hAnsi="ＭＳ 明朝" w:cs="ＭＳ 明朝" w:hint="eastAsia"/>
          <w:lang w:eastAsia="ja-JP"/>
        </w:rPr>
        <w:t>0</w:t>
      </w:r>
      <w:r>
        <w:rPr>
          <w:rFonts w:ascii="ＭＳ 明朝" w:eastAsia="ＭＳ 明朝" w:hAnsi="ＭＳ 明朝" w:cs="ＭＳ 明朝"/>
          <w:lang w:eastAsia="ja-JP"/>
        </w:rPr>
        <w:t>）</w:t>
      </w:r>
      <w:r>
        <w:rPr>
          <w:rFonts w:ascii="ＭＳ 明朝" w:eastAsia="ＭＳ 明朝" w:hAnsi="ＭＳ 明朝" w:cs="ＭＳ 明朝" w:hint="eastAsia"/>
          <w:lang w:eastAsia="ja-JP"/>
        </w:rPr>
        <w:t>の下に広く自由に利用できます。</w:t>
      </w:r>
    </w:p>
    <w:p w14:paraId="21692194" w14:textId="77777777" w:rsidR="006547A4" w:rsidRDefault="006547A4" w:rsidP="006547A4">
      <w:pPr>
        <w:pBdr>
          <w:left w:val="nil"/>
        </w:pBdr>
        <w:spacing w:after="140" w:line="288" w:lineRule="auto"/>
        <w:rPr>
          <w:rFonts w:ascii="ＭＳ 明朝" w:eastAsia="ＭＳ 明朝" w:hAnsi="ＭＳ 明朝" w:cs="ＭＳ 明朝"/>
          <w:lang w:eastAsia="ja-JP"/>
        </w:rPr>
      </w:pPr>
    </w:p>
    <w:p w14:paraId="5939FC23" w14:textId="77777777" w:rsidR="006547A4" w:rsidRDefault="006547A4" w:rsidP="006547A4">
      <w:pPr>
        <w:pBdr>
          <w:left w:val="nil"/>
        </w:pBdr>
        <w:spacing w:after="140" w:line="288" w:lineRule="auto"/>
        <w:rPr>
          <w:rFonts w:ascii="ＭＳ 明朝" w:eastAsia="ＭＳ 明朝" w:hAnsi="ＭＳ 明朝" w:cs="ＭＳ 明朝"/>
          <w:lang w:eastAsia="ja-JP"/>
        </w:rPr>
      </w:pPr>
      <w:r>
        <w:rPr>
          <w:rFonts w:ascii="ＭＳ 明朝" w:eastAsia="ＭＳ 明朝" w:hAnsi="ＭＳ 明朝" w:cs="ＭＳ 明朝" w:hint="eastAsia"/>
          <w:lang w:eastAsia="ja-JP"/>
        </w:rPr>
        <w:t>内容、翻訳について、ご意見、修正案などは以下に電子メールしてください。</w:t>
      </w:r>
    </w:p>
    <w:p w14:paraId="208AAE99" w14:textId="77777777" w:rsidR="006547A4" w:rsidRPr="002F150E" w:rsidRDefault="006547A4" w:rsidP="006547A4">
      <w:pPr>
        <w:pBdr>
          <w:left w:val="nil"/>
        </w:pBdr>
        <w:spacing w:after="140" w:line="288" w:lineRule="auto"/>
        <w:ind w:firstLine="720"/>
        <w:rPr>
          <w:rFonts w:ascii="ＭＳ 明朝" w:eastAsia="ＭＳ 明朝" w:hAnsi="ＭＳ 明朝" w:cs="ＭＳ 明朝"/>
        </w:rPr>
      </w:pPr>
      <w:r w:rsidRPr="00CB391F">
        <w:rPr>
          <w:rFonts w:ascii="ＭＳ 明朝" w:eastAsia="ＭＳ 明朝" w:hAnsi="ＭＳ 明朝" w:cs="ＭＳ 明朝" w:hint="eastAsia"/>
        </w:rPr>
        <w:t>Lfj-trans</w:t>
      </w:r>
      <w:r>
        <w:rPr>
          <w:rFonts w:ascii="ＭＳ 明朝" w:eastAsia="ＭＳ 明朝" w:hAnsi="ＭＳ 明朝" w:cs="ＭＳ 明朝"/>
        </w:rPr>
        <w:t>(</w:t>
      </w:r>
      <w:r w:rsidRPr="00CB391F">
        <w:rPr>
          <w:rFonts w:ascii="ＭＳ 明朝" w:eastAsia="ＭＳ 明朝" w:hAnsi="ＭＳ 明朝" w:cs="ＭＳ 明朝" w:hint="eastAsia"/>
        </w:rPr>
        <w:t>@</w:t>
      </w:r>
      <w:r>
        <w:rPr>
          <w:rFonts w:ascii="ＭＳ 明朝" w:eastAsia="ＭＳ 明朝" w:hAnsi="ＭＳ 明朝" w:cs="ＭＳ 明朝"/>
        </w:rPr>
        <w:t>)</w:t>
      </w:r>
      <w:r w:rsidRPr="00CB391F">
        <w:rPr>
          <w:rFonts w:ascii="ＭＳ 明朝" w:eastAsia="ＭＳ 明朝" w:hAnsi="ＭＳ 明朝" w:cs="ＭＳ 明朝" w:hint="eastAsia"/>
        </w:rPr>
        <w:t>lists.linuxfoundation.org</w:t>
      </w:r>
    </w:p>
    <w:p w14:paraId="0358DBEF" w14:textId="77777777" w:rsidR="004030BF" w:rsidRPr="006547A4" w:rsidRDefault="004030BF" w:rsidP="00162A0D">
      <w:pPr>
        <w:rPr>
          <w:lang w:eastAsia="ja-JP"/>
        </w:rPr>
      </w:pPr>
    </w:p>
    <w:sectPr w:rsidR="004030BF" w:rsidRPr="006547A4" w:rsidSect="00521347">
      <w:footerReference w:type="default" r:id="rId11"/>
      <w:pgSz w:w="16838" w:h="11906" w:orient="landscape"/>
      <w:pgMar w:top="993" w:right="1417" w:bottom="1701"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ukuchi, Hiroyuki (SGMO)" w:date="2018-05-29T14:54:00Z" w:initials="FH(">
    <w:p w14:paraId="4C6D5D8B" w14:textId="77777777" w:rsidR="0080454F" w:rsidRDefault="0080454F">
      <w:pPr>
        <w:pStyle w:val="ab"/>
        <w:rPr>
          <w:lang w:eastAsia="ja-JP"/>
        </w:rPr>
      </w:pPr>
      <w:r>
        <w:rPr>
          <w:rStyle w:val="aa"/>
        </w:rPr>
        <w:annotationRef/>
      </w:r>
      <w:r w:rsidR="00732C02">
        <w:rPr>
          <w:rFonts w:hint="eastAsia"/>
          <w:lang w:eastAsia="ja-JP"/>
        </w:rPr>
        <w:t>原文の</w:t>
      </w:r>
      <w:r w:rsidR="00732C02">
        <w:rPr>
          <w:lang w:eastAsia="ja-JP"/>
        </w:rPr>
        <w:t>”</w:t>
      </w:r>
      <w:r w:rsidR="00732C02">
        <w:rPr>
          <w:rFonts w:hint="eastAsia"/>
          <w:lang w:eastAsia="ja-JP"/>
        </w:rPr>
        <w:t>Responsable</w:t>
      </w:r>
      <w:r w:rsidR="00732C02">
        <w:rPr>
          <w:lang w:eastAsia="ja-JP"/>
        </w:rPr>
        <w:t>”</w:t>
      </w:r>
      <w:r w:rsidR="00732C02">
        <w:rPr>
          <w:rFonts w:hint="eastAsia"/>
          <w:lang w:eastAsia="ja-JP"/>
        </w:rPr>
        <w:t>は何でしょうか？</w:t>
      </w:r>
    </w:p>
  </w:comment>
  <w:comment w:id="1" w:author="Fukuchi, Hiroyuki (SGMO)" w:date="2018-05-29T15:07:00Z" w:initials="FH(">
    <w:p w14:paraId="1AAA8414" w14:textId="77777777" w:rsidR="006207A6" w:rsidRDefault="006207A6">
      <w:pPr>
        <w:pStyle w:val="ab"/>
        <w:rPr>
          <w:lang w:eastAsia="ja-JP"/>
        </w:rPr>
      </w:pPr>
      <w:r>
        <w:rPr>
          <w:rFonts w:hint="eastAsia"/>
          <w:lang w:eastAsia="ja-JP"/>
        </w:rPr>
        <w:t>「統制する」というのが分かりにくかったので、書いてみました。元のままでも良いかもしれません。</w:t>
      </w:r>
    </w:p>
  </w:comment>
  <w:comment w:id="7" w:author="Fukuchi, Hiroyuki (SGMO)" w:date="2018-05-29T16:01:00Z" w:initials="FH(">
    <w:p w14:paraId="66627DB1" w14:textId="42740A4F" w:rsidR="00A839A1" w:rsidRDefault="00A839A1">
      <w:pPr>
        <w:pStyle w:val="ab"/>
        <w:rPr>
          <w:lang w:eastAsia="ja-JP"/>
        </w:rPr>
      </w:pPr>
      <w:r>
        <w:rPr>
          <w:rStyle w:val="aa"/>
        </w:rPr>
        <w:annotationRef/>
      </w:r>
      <w:r>
        <w:rPr>
          <w:rFonts w:hint="eastAsia"/>
          <w:lang w:eastAsia="ja-JP"/>
        </w:rPr>
        <w:t>読みやすいように、原文にないかっこを入れてみました。元のままでも良いかもしれません。</w:t>
      </w:r>
    </w:p>
  </w:comment>
  <w:comment w:id="11" w:author="Fukuchi, Hiroyuki (SGMO)" w:date="2018-06-05T11:56:00Z" w:initials="FH(">
    <w:p w14:paraId="45042C93" w14:textId="00BD8273" w:rsidR="009803B8" w:rsidRDefault="009803B8">
      <w:pPr>
        <w:pStyle w:val="ab"/>
      </w:pPr>
      <w:r>
        <w:rPr>
          <w:rStyle w:val="aa"/>
        </w:rPr>
        <w:annotationRef/>
      </w:r>
      <w:r>
        <w:rPr>
          <w:rFonts w:hint="eastAsia"/>
          <w:lang w:eastAsia="ja-JP"/>
        </w:rPr>
        <w:t>タイポです</w:t>
      </w:r>
    </w:p>
  </w:comment>
  <w:comment w:id="13" w:author="Fukuchi, Hiroyuki (SGMO) [2]" w:date="2018-06-05T11:57:00Z" w:initials="FH(">
    <w:p w14:paraId="01421660" w14:textId="47F6D734" w:rsidR="009803B8" w:rsidRDefault="009803B8">
      <w:pPr>
        <w:pStyle w:val="ab"/>
      </w:pPr>
      <w:r>
        <w:rPr>
          <w:rStyle w:val="aa"/>
        </w:rPr>
        <w:annotationRef/>
      </w:r>
      <w:r>
        <w:rPr>
          <w:rFonts w:hint="eastAsia"/>
          <w:lang w:eastAsia="ja-JP"/>
        </w:rPr>
        <w:t>？が</w:t>
      </w:r>
      <w:r>
        <w:rPr>
          <w:rFonts w:hint="eastAsia"/>
          <w:lang w:eastAsia="ja-JP"/>
        </w:rPr>
        <w:t>2</w:t>
      </w:r>
      <w:r>
        <w:rPr>
          <w:rFonts w:hint="eastAsia"/>
          <w:lang w:eastAsia="ja-JP"/>
        </w:rPr>
        <w:t>回出てくるので、こちらを削除しましたが、</w:t>
      </w:r>
      <w:r>
        <w:rPr>
          <w:rFonts w:hint="eastAsia"/>
          <w:lang w:eastAsia="ja-JP"/>
        </w:rPr>
        <w:t>1</w:t>
      </w:r>
      <w:r>
        <w:rPr>
          <w:rFonts w:hint="eastAsia"/>
          <w:lang w:eastAsia="ja-JP"/>
        </w:rPr>
        <w:t>つ目を削除するのでも良いかもしれません。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6D5D8B" w15:done="0"/>
  <w15:commentEx w15:paraId="1AAA8414" w15:done="0"/>
  <w15:commentEx w15:paraId="66627DB1" w15:done="0"/>
  <w15:commentEx w15:paraId="45042C93" w15:done="0"/>
  <w15:commentEx w15:paraId="0142166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853859" w14:textId="77777777" w:rsidR="002501D2" w:rsidRDefault="002501D2" w:rsidP="004030BF">
      <w:pPr>
        <w:spacing w:after="0" w:line="240" w:lineRule="auto"/>
      </w:pPr>
      <w:r>
        <w:separator/>
      </w:r>
    </w:p>
  </w:endnote>
  <w:endnote w:type="continuationSeparator" w:id="0">
    <w:p w14:paraId="0F8EA0DD" w14:textId="77777777" w:rsidR="002501D2" w:rsidRDefault="002501D2" w:rsidP="00403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Liberation Sans">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5077A" w14:textId="0478843B" w:rsidR="004030BF" w:rsidRDefault="002501D2">
    <w:pPr>
      <w:pStyle w:val="a7"/>
    </w:pPr>
    <w:r>
      <w:fldChar w:fldCharType="begin"/>
    </w:r>
    <w:r>
      <w:instrText xml:space="preserve"> NUMPAGES   \* MERGEFORMAT </w:instrText>
    </w:r>
    <w:r>
      <w:fldChar w:fldCharType="separate"/>
    </w:r>
    <w:r w:rsidR="00A839A1">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FFD132" w14:textId="77777777" w:rsidR="002501D2" w:rsidRDefault="002501D2" w:rsidP="004030BF">
      <w:pPr>
        <w:spacing w:after="0" w:line="240" w:lineRule="auto"/>
      </w:pPr>
      <w:r>
        <w:separator/>
      </w:r>
    </w:p>
  </w:footnote>
  <w:footnote w:type="continuationSeparator" w:id="0">
    <w:p w14:paraId="720A9C43" w14:textId="77777777" w:rsidR="002501D2" w:rsidRDefault="002501D2" w:rsidP="00403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810D26"/>
    <w:multiLevelType w:val="hybridMultilevel"/>
    <w:tmpl w:val="73505C6C"/>
    <w:lvl w:ilvl="0" w:tplc="E8CC5F5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kuchi, Hiroyuki (SGMO)">
    <w15:presenceInfo w15:providerId="AD" w15:userId="S-1-5-21-1202660629-1425521274-1801674531-5604"/>
  </w15:person>
  <w15:person w15:author="Fukuchi, Hiroyuki (SGMO)">
    <w15:presenceInfo w15:providerId="AD" w15:userId="S-1-5-21-1202660629-1425521274-1801674531-5604"/>
  </w15:person>
  <w15:person w15:author="Fukuchi, Hiroyuki (SGMO) [2]">
    <w15:presenceInfo w15:providerId="AD" w15:userId="S-1-5-21-1202660629-1425521274-1801674531-5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trackRevisions/>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A0D"/>
    <w:rsid w:val="00144FDD"/>
    <w:rsid w:val="00162A0D"/>
    <w:rsid w:val="002501D2"/>
    <w:rsid w:val="002A1C37"/>
    <w:rsid w:val="002A53DF"/>
    <w:rsid w:val="002F4212"/>
    <w:rsid w:val="003F39D5"/>
    <w:rsid w:val="004030BF"/>
    <w:rsid w:val="00492B81"/>
    <w:rsid w:val="00521347"/>
    <w:rsid w:val="006207A6"/>
    <w:rsid w:val="006547A4"/>
    <w:rsid w:val="006F216B"/>
    <w:rsid w:val="00732C02"/>
    <w:rsid w:val="007A4511"/>
    <w:rsid w:val="0080454F"/>
    <w:rsid w:val="00804B10"/>
    <w:rsid w:val="008752EC"/>
    <w:rsid w:val="00936DFD"/>
    <w:rsid w:val="009803B8"/>
    <w:rsid w:val="009E6315"/>
    <w:rsid w:val="00A839A1"/>
    <w:rsid w:val="00B13D89"/>
    <w:rsid w:val="00BB431A"/>
    <w:rsid w:val="00D332D2"/>
    <w:rsid w:val="00E7526D"/>
    <w:rsid w:val="00ED2BE4"/>
    <w:rsid w:val="00EF3CB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A73C1E4"/>
  <w15:chartTrackingRefBased/>
  <w15:docId w15:val="{E59272C7-913A-4962-9F35-9B8F89C4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rsid w:val="006547A4"/>
    <w:pPr>
      <w:keepNext/>
      <w:widowControl w:val="0"/>
      <w:pBdr>
        <w:top w:val="nil"/>
        <w:left w:val="nil"/>
        <w:bottom w:val="nil"/>
        <w:right w:val="nil"/>
        <w:between w:val="nil"/>
      </w:pBdr>
      <w:spacing w:before="240" w:after="120" w:line="240" w:lineRule="auto"/>
      <w:ind w:left="432" w:hanging="432"/>
      <w:outlineLvl w:val="0"/>
    </w:pPr>
    <w:rPr>
      <w:rFonts w:ascii="Liberation Sans" w:eastAsia="Liberation Sans" w:hAnsi="Liberation Sans" w:cs="Liberation Sans"/>
      <w:b/>
      <w:color w:val="000000"/>
      <w:sz w:val="36"/>
      <w:szCs w:val="36"/>
      <w:lang w:val="en-US"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62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62A0D"/>
    <w:pPr>
      <w:ind w:left="720"/>
      <w:contextualSpacing/>
    </w:pPr>
  </w:style>
  <w:style w:type="paragraph" w:styleId="a5">
    <w:name w:val="header"/>
    <w:basedOn w:val="a"/>
    <w:link w:val="a6"/>
    <w:uiPriority w:val="99"/>
    <w:unhideWhenUsed/>
    <w:rsid w:val="004030BF"/>
    <w:pPr>
      <w:tabs>
        <w:tab w:val="center" w:pos="4252"/>
        <w:tab w:val="right" w:pos="8504"/>
      </w:tabs>
      <w:spacing w:after="0" w:line="240" w:lineRule="auto"/>
    </w:pPr>
  </w:style>
  <w:style w:type="character" w:customStyle="1" w:styleId="a6">
    <w:name w:val="ヘッダー (文字)"/>
    <w:basedOn w:val="a0"/>
    <w:link w:val="a5"/>
    <w:uiPriority w:val="99"/>
    <w:rsid w:val="004030BF"/>
  </w:style>
  <w:style w:type="paragraph" w:styleId="a7">
    <w:name w:val="footer"/>
    <w:basedOn w:val="a"/>
    <w:link w:val="a8"/>
    <w:uiPriority w:val="99"/>
    <w:unhideWhenUsed/>
    <w:rsid w:val="004030BF"/>
    <w:pPr>
      <w:tabs>
        <w:tab w:val="center" w:pos="4252"/>
        <w:tab w:val="right" w:pos="8504"/>
      </w:tabs>
      <w:spacing w:after="0" w:line="240" w:lineRule="auto"/>
    </w:pPr>
  </w:style>
  <w:style w:type="character" w:customStyle="1" w:styleId="a8">
    <w:name w:val="フッター (文字)"/>
    <w:basedOn w:val="a0"/>
    <w:link w:val="a7"/>
    <w:uiPriority w:val="99"/>
    <w:rsid w:val="004030BF"/>
  </w:style>
  <w:style w:type="character" w:customStyle="1" w:styleId="10">
    <w:name w:val="見出し 1 (文字)"/>
    <w:basedOn w:val="a0"/>
    <w:link w:val="1"/>
    <w:rsid w:val="006547A4"/>
    <w:rPr>
      <w:rFonts w:ascii="Liberation Sans" w:eastAsia="Liberation Sans" w:hAnsi="Liberation Sans" w:cs="Liberation Sans"/>
      <w:b/>
      <w:color w:val="000000"/>
      <w:sz w:val="36"/>
      <w:szCs w:val="36"/>
      <w:lang w:val="en-US" w:eastAsia="ja-JP"/>
    </w:rPr>
  </w:style>
  <w:style w:type="character" w:styleId="a9">
    <w:name w:val="Hyperlink"/>
    <w:basedOn w:val="a0"/>
    <w:uiPriority w:val="99"/>
    <w:unhideWhenUsed/>
    <w:rsid w:val="006547A4"/>
    <w:rPr>
      <w:color w:val="0563C1" w:themeColor="hyperlink"/>
      <w:u w:val="single"/>
    </w:rPr>
  </w:style>
  <w:style w:type="character" w:customStyle="1" w:styleId="UnresolvedMention">
    <w:name w:val="Unresolved Mention"/>
    <w:basedOn w:val="a0"/>
    <w:uiPriority w:val="99"/>
    <w:semiHidden/>
    <w:unhideWhenUsed/>
    <w:rsid w:val="00ED2BE4"/>
    <w:rPr>
      <w:color w:val="808080"/>
      <w:shd w:val="clear" w:color="auto" w:fill="E6E6E6"/>
    </w:rPr>
  </w:style>
  <w:style w:type="character" w:styleId="aa">
    <w:name w:val="annotation reference"/>
    <w:basedOn w:val="a0"/>
    <w:uiPriority w:val="99"/>
    <w:semiHidden/>
    <w:unhideWhenUsed/>
    <w:rsid w:val="0080454F"/>
    <w:rPr>
      <w:sz w:val="18"/>
      <w:szCs w:val="18"/>
    </w:rPr>
  </w:style>
  <w:style w:type="paragraph" w:styleId="ab">
    <w:name w:val="annotation text"/>
    <w:basedOn w:val="a"/>
    <w:link w:val="ac"/>
    <w:uiPriority w:val="99"/>
    <w:semiHidden/>
    <w:unhideWhenUsed/>
    <w:rsid w:val="0080454F"/>
  </w:style>
  <w:style w:type="character" w:customStyle="1" w:styleId="ac">
    <w:name w:val="コメント文字列 (文字)"/>
    <w:basedOn w:val="a0"/>
    <w:link w:val="ab"/>
    <w:uiPriority w:val="99"/>
    <w:semiHidden/>
    <w:rsid w:val="0080454F"/>
  </w:style>
  <w:style w:type="paragraph" w:styleId="ad">
    <w:name w:val="annotation subject"/>
    <w:basedOn w:val="ab"/>
    <w:next w:val="ab"/>
    <w:link w:val="ae"/>
    <w:uiPriority w:val="99"/>
    <w:semiHidden/>
    <w:unhideWhenUsed/>
    <w:rsid w:val="0080454F"/>
    <w:rPr>
      <w:b/>
      <w:bCs/>
    </w:rPr>
  </w:style>
  <w:style w:type="character" w:customStyle="1" w:styleId="ae">
    <w:name w:val="コメント内容 (文字)"/>
    <w:basedOn w:val="ac"/>
    <w:link w:val="ad"/>
    <w:uiPriority w:val="99"/>
    <w:semiHidden/>
    <w:rsid w:val="0080454F"/>
    <w:rPr>
      <w:b/>
      <w:bCs/>
    </w:rPr>
  </w:style>
  <w:style w:type="paragraph" w:styleId="af">
    <w:name w:val="Balloon Text"/>
    <w:basedOn w:val="a"/>
    <w:link w:val="af0"/>
    <w:uiPriority w:val="99"/>
    <w:semiHidden/>
    <w:unhideWhenUsed/>
    <w:rsid w:val="0080454F"/>
    <w:pPr>
      <w:spacing w:after="0" w:line="240" w:lineRule="auto"/>
    </w:pPr>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80454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id-lawpartners.com/en" TargetMode="External"/><Relationship Id="rId4" Type="http://schemas.openxmlformats.org/officeDocument/2006/relationships/webSettings" Target="webSettings.xml"/><Relationship Id="rId9" Type="http://schemas.openxmlformats.org/officeDocument/2006/relationships/hyperlink" Target="https://www.openchainproject.or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491</Words>
  <Characters>2804</Characters>
  <Application>Microsoft Office Word</Application>
  <DocSecurity>0</DocSecurity>
  <Lines>23</Lines>
  <Paragraphs>6</Paragraphs>
  <ScaleCrop>false</ScaleCrop>
  <HeadingPairs>
    <vt:vector size="4" baseType="variant">
      <vt:variant>
        <vt:lpstr>タイトル</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mbain</dc:creator>
  <cp:keywords/>
  <dc:description/>
  <cp:lastModifiedBy>Fukuchi, Hiroyuki (Sony)</cp:lastModifiedBy>
  <cp:revision>6</cp:revision>
  <dcterms:created xsi:type="dcterms:W3CDTF">2018-05-24T10:03:00Z</dcterms:created>
  <dcterms:modified xsi:type="dcterms:W3CDTF">2018-06-05T03:00:00Z</dcterms:modified>
</cp:coreProperties>
</file>